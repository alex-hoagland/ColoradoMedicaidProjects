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D331" w14:textId="77777777" w:rsidR="00E56768" w:rsidRPr="008F494B" w:rsidRDefault="00E56768" w:rsidP="00E5676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EXHIBIT 4:</w:t>
      </w:r>
      <w:r w:rsidRPr="008F494B">
        <w:rPr>
          <w:rFonts w:ascii="Courier New" w:hAnsi="Courier New" w:cs="Courier New"/>
          <w:shd w:val="clear" w:color="auto" w:fill="FFFFFF"/>
        </w:rPr>
        <w:t xml:space="preserve"> </w:t>
      </w:r>
      <w:r w:rsidRPr="008F494B">
        <w:rPr>
          <w:rFonts w:ascii="Courier New" w:hAnsi="Courier New" w:cs="Courier New"/>
        </w:rPr>
        <w:t>Type of Insurance Coverage and Continuity of Enrollment during the Postpartum Year by Income-Based Pregnancy-Related Medicaid Eligibility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3150"/>
        <w:gridCol w:w="1350"/>
        <w:gridCol w:w="1350"/>
        <w:gridCol w:w="1710"/>
        <w:gridCol w:w="2160"/>
        <w:tblGridChange w:id="0">
          <w:tblGrid>
            <w:gridCol w:w="3150"/>
            <w:gridCol w:w="1350"/>
            <w:gridCol w:w="1350"/>
            <w:gridCol w:w="1710"/>
            <w:gridCol w:w="2160"/>
          </w:tblGrid>
        </w:tblGridChange>
      </w:tblGrid>
      <w:tr w:rsidR="00E56768" w:rsidRPr="008F494B" w14:paraId="240C94B4" w14:textId="77777777" w:rsidTr="001156E5">
        <w:tc>
          <w:tcPr>
            <w:tcW w:w="3150" w:type="dxa"/>
            <w:vAlign w:val="bottom"/>
          </w:tcPr>
          <w:p w14:paraId="768DE9A5" w14:textId="77777777" w:rsidR="00E56768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gridSpan w:val="3"/>
            <w:vAlign w:val="bottom"/>
          </w:tcPr>
          <w:p w14:paraId="3D495FE5" w14:textId="68B22099" w:rsidR="00E56768" w:rsidRPr="008F494B" w:rsidRDefault="004E2A30" w:rsidP="004E2A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Unadjusted Means by Income</w:t>
            </w:r>
          </w:p>
        </w:tc>
        <w:tc>
          <w:tcPr>
            <w:tcW w:w="2160" w:type="dxa"/>
            <w:vAlign w:val="bottom"/>
          </w:tcPr>
          <w:p w14:paraId="42F09EE5" w14:textId="16405AE5" w:rsidR="00E56768" w:rsidRPr="008F494B" w:rsidRDefault="004E2A30" w:rsidP="004E2A30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Adjusted Difference</w:t>
            </w:r>
          </w:p>
        </w:tc>
      </w:tr>
      <w:tr w:rsidR="00E56768" w:rsidRPr="008F494B" w14:paraId="59B9A471" w14:textId="77777777" w:rsidTr="001156E5">
        <w:tc>
          <w:tcPr>
            <w:tcW w:w="3150" w:type="dxa"/>
            <w:vAlign w:val="bottom"/>
          </w:tcPr>
          <w:p w14:paraId="11B18B3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1350" w:type="dxa"/>
            <w:vAlign w:val="bottom"/>
          </w:tcPr>
          <w:p w14:paraId="633798C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&lt;138% FPL</w:t>
            </w:r>
          </w:p>
        </w:tc>
        <w:tc>
          <w:tcPr>
            <w:tcW w:w="1350" w:type="dxa"/>
            <w:vAlign w:val="bottom"/>
          </w:tcPr>
          <w:p w14:paraId="66EDAAB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139-265</w:t>
            </w:r>
            <w:r w:rsidRPr="008F494B">
              <w:rPr>
                <w:rFonts w:ascii="Times New Roman" w:hAnsi="Times New Roman" w:cs="Times New Roman"/>
              </w:rPr>
              <w:t>% FPL</w:t>
            </w:r>
          </w:p>
        </w:tc>
        <w:tc>
          <w:tcPr>
            <w:tcW w:w="1710" w:type="dxa"/>
            <w:vAlign w:val="bottom"/>
          </w:tcPr>
          <w:p w14:paraId="46BA274F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Unadjusted Difference</w:t>
            </w:r>
          </w:p>
        </w:tc>
        <w:tc>
          <w:tcPr>
            <w:tcW w:w="2160" w:type="dxa"/>
            <w:vAlign w:val="bottom"/>
          </w:tcPr>
          <w:p w14:paraId="2F047999" w14:textId="77777777" w:rsidR="00E56768" w:rsidRPr="008F494B" w:rsidRDefault="00E56768" w:rsidP="004E2A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240038C4" w14:textId="77777777" w:rsidTr="001156E5">
        <w:tc>
          <w:tcPr>
            <w:tcW w:w="3150" w:type="dxa"/>
            <w:vAlign w:val="bottom"/>
          </w:tcPr>
          <w:p w14:paraId="4154DCA9" w14:textId="43E59329" w:rsidR="00E56768" w:rsidRPr="008F494B" w:rsidRDefault="00881202" w:rsidP="002A36B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Enrollment Duration, (months)</w:t>
            </w:r>
          </w:p>
        </w:tc>
        <w:tc>
          <w:tcPr>
            <w:tcW w:w="1350" w:type="dxa"/>
            <w:vAlign w:val="bottom"/>
          </w:tcPr>
          <w:p w14:paraId="6FA208D2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bottom"/>
          </w:tcPr>
          <w:p w14:paraId="363960CB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52431301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bottom"/>
          </w:tcPr>
          <w:p w14:paraId="723CDD3C" w14:textId="77777777" w:rsidR="00E56768" w:rsidRPr="008F494B" w:rsidRDefault="00E56768" w:rsidP="002A36B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6768" w:rsidRPr="008F494B" w14:paraId="39E04200" w14:textId="77777777" w:rsidTr="00170876">
        <w:tblPrEx>
          <w:tblW w:w="9720" w:type="dxa"/>
          <w:tblPrExChange w:id="1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2" w:author="Hoagland, Alexander" w:date="2021-07-15T12:31:00Z">
              <w:tcPr>
                <w:tcW w:w="3150" w:type="dxa"/>
                <w:vAlign w:val="bottom"/>
              </w:tcPr>
            </w:tcPrChange>
          </w:tcPr>
          <w:p w14:paraId="378E7552" w14:textId="1295C521" w:rsidR="00E56768" w:rsidRPr="008F494B" w:rsidRDefault="00881202" w:rsidP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coverage</w:t>
            </w:r>
          </w:p>
        </w:tc>
        <w:tc>
          <w:tcPr>
            <w:tcW w:w="1350" w:type="dxa"/>
            <w:vAlign w:val="center"/>
            <w:tcPrChange w:id="3" w:author="Hoagland, Alexander" w:date="2021-07-15T12:31:00Z">
              <w:tcPr>
                <w:tcW w:w="1350" w:type="dxa"/>
                <w:vAlign w:val="bottom"/>
              </w:tcPr>
            </w:tcPrChange>
          </w:tcPr>
          <w:p w14:paraId="6F379484" w14:textId="059536C1" w:rsidR="00E56768" w:rsidRPr="008F494B" w:rsidRDefault="008C227F">
            <w:pPr>
              <w:jc w:val="center"/>
              <w:rPr>
                <w:rFonts w:ascii="Times New Roman" w:hAnsi="Times New Roman" w:cs="Times New Roman"/>
              </w:rPr>
            </w:pPr>
            <w:ins w:id="4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10.6</w:t>
              </w:r>
            </w:ins>
            <w:ins w:id="5" w:author="Hoagland, Alexander" w:date="2021-07-15T12:55:00Z">
              <w:r>
                <w:rPr>
                  <w:rFonts w:ascii="Times New Roman" w:hAnsi="Times New Roman" w:cs="Times New Roman"/>
                  <w:color w:val="000000"/>
                </w:rPr>
                <w:t>7</w:t>
              </w:r>
            </w:ins>
            <w:del w:id="6" w:author="Hoagland, Alexander" w:date="2021-07-15T12:29:00Z">
              <w:r w:rsidR="00E56768" w:rsidRPr="008F494B" w:rsidDel="00170876">
                <w:rPr>
                  <w:rFonts w:ascii="Times New Roman" w:hAnsi="Times New Roman" w:cs="Times New Roman"/>
                  <w:color w:val="000000"/>
                </w:rPr>
                <w:delText>10.66</w:delText>
              </w:r>
              <w:r w:rsidR="00E56768" w:rsidRPr="008F494B" w:rsidDel="00170876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350" w:type="dxa"/>
            <w:vAlign w:val="center"/>
            <w:tcPrChange w:id="7" w:author="Hoagland, Alexander" w:date="2021-07-15T12:31:00Z">
              <w:tcPr>
                <w:tcW w:w="1350" w:type="dxa"/>
                <w:vAlign w:val="bottom"/>
              </w:tcPr>
            </w:tcPrChange>
          </w:tcPr>
          <w:p w14:paraId="424981F7" w14:textId="2C2B1D15" w:rsidR="00E56768" w:rsidRPr="008F494B" w:rsidRDefault="00E56768">
            <w:pPr>
              <w:jc w:val="center"/>
              <w:rPr>
                <w:rFonts w:ascii="Times New Roman" w:hAnsi="Times New Roman" w:cs="Times New Roman"/>
              </w:rPr>
            </w:pPr>
            <w:del w:id="8" w:author="Hoagland, Alexander" w:date="2021-07-15T12:29:00Z">
              <w:r w:rsidRPr="008F494B" w:rsidDel="00170876">
                <w:rPr>
                  <w:rFonts w:ascii="Times New Roman" w:hAnsi="Times New Roman" w:cs="Times New Roman"/>
                  <w:color w:val="000000"/>
                </w:rPr>
                <w:delText>8.96</w:delText>
              </w:r>
              <w:r w:rsidRPr="008F494B" w:rsidDel="00170876">
                <w:rPr>
                  <w:rFonts w:ascii="Times New Roman" w:hAnsi="Times New Roman" w:cs="Times New Roman"/>
                  <w:color w:val="000000"/>
                </w:rPr>
                <w:br/>
              </w:r>
            </w:del>
            <w:ins w:id="9" w:author="Hoagland, Alexander" w:date="2021-07-15T12:55:00Z">
              <w:r w:rsidR="008C227F">
                <w:rPr>
                  <w:rFonts w:ascii="Times New Roman" w:hAnsi="Times New Roman" w:cs="Times New Roman"/>
                  <w:color w:val="000000"/>
                </w:rPr>
                <w:t>8.88</w:t>
              </w:r>
            </w:ins>
          </w:p>
        </w:tc>
        <w:tc>
          <w:tcPr>
            <w:tcW w:w="1710" w:type="dxa"/>
            <w:vAlign w:val="center"/>
            <w:tcPrChange w:id="10" w:author="Hoagland, Alexander" w:date="2021-07-15T12:31:00Z">
              <w:tcPr>
                <w:tcW w:w="1710" w:type="dxa"/>
                <w:vAlign w:val="bottom"/>
              </w:tcPr>
            </w:tcPrChange>
          </w:tcPr>
          <w:p w14:paraId="190BBDDE" w14:textId="6735C0AF" w:rsidR="00E56768" w:rsidRPr="008F494B" w:rsidDel="00170876" w:rsidRDefault="00E56768">
            <w:pPr>
              <w:jc w:val="center"/>
              <w:rPr>
                <w:del w:id="11" w:author="Hoagland, Alexander" w:date="2021-07-15T12:30:00Z"/>
                <w:rFonts w:ascii="Times New Roman" w:hAnsi="Times New Roman" w:cs="Times New Roman"/>
                <w:color w:val="000000"/>
              </w:rPr>
            </w:pPr>
            <w:del w:id="12" w:author="Hoagland, Alexander" w:date="2021-07-15T12:29:00Z">
              <w:r w:rsidRPr="008F494B" w:rsidDel="00170876">
                <w:rPr>
                  <w:rFonts w:ascii="Times New Roman" w:hAnsi="Times New Roman" w:cs="Times New Roman"/>
                  <w:color w:val="000000"/>
                </w:rPr>
                <w:delText>-1.7</w:delText>
              </w:r>
            </w:del>
            <w:ins w:id="13" w:author="Hoagland, Alexander" w:date="2021-07-15T12:55:00Z">
              <w:r w:rsidR="008C227F">
                <w:rPr>
                  <w:rFonts w:ascii="Times New Roman" w:hAnsi="Times New Roman" w:cs="Times New Roman"/>
                  <w:color w:val="000000"/>
                </w:rPr>
                <w:t>-1.7</w:t>
              </w:r>
            </w:ins>
            <w:ins w:id="14" w:author="Hoagland, Alexander" w:date="2021-07-15T13:15:00Z">
              <w:r w:rsidR="002E6AE0">
                <w:rPr>
                  <w:rFonts w:ascii="Times New Roman" w:hAnsi="Times New Roman" w:cs="Times New Roman"/>
                  <w:color w:val="000000"/>
                </w:rPr>
                <w:t>9</w:t>
              </w:r>
            </w:ins>
          </w:p>
          <w:p w14:paraId="727FBF05" w14:textId="77777777" w:rsidR="00E56768" w:rsidRPr="008F494B" w:rsidRDefault="00E567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tcPrChange w:id="15" w:author="Hoagland, Alexander" w:date="2021-07-15T12:31:00Z">
              <w:tcPr>
                <w:tcW w:w="2160" w:type="dxa"/>
                <w:vAlign w:val="bottom"/>
              </w:tcPr>
            </w:tcPrChange>
          </w:tcPr>
          <w:p w14:paraId="29D006B3" w14:textId="6ECAC10E" w:rsidR="00E56768" w:rsidRPr="008F494B" w:rsidDel="00170876" w:rsidRDefault="008C227F">
            <w:pPr>
              <w:jc w:val="center"/>
              <w:rPr>
                <w:del w:id="16" w:author="Hoagland, Alexander" w:date="2021-07-15T12:30:00Z"/>
                <w:rFonts w:ascii="Times New Roman" w:hAnsi="Times New Roman" w:cs="Times New Roman"/>
                <w:color w:val="000000"/>
              </w:rPr>
            </w:pPr>
            <w:ins w:id="17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-1.54****</w:t>
              </w:r>
            </w:ins>
            <w:del w:id="18" w:author="Hoagland, Alexander" w:date="2021-07-15T12:38:00Z">
              <w:r w:rsidR="00E56768" w:rsidRPr="008F494B" w:rsidDel="00EE442A">
                <w:rPr>
                  <w:rFonts w:ascii="Times New Roman" w:hAnsi="Times New Roman" w:cs="Times New Roman"/>
                  <w:color w:val="000000"/>
                </w:rPr>
                <w:delText>-1.</w:delText>
              </w:r>
            </w:del>
            <w:del w:id="19" w:author="Hoagland, Alexander" w:date="2021-07-15T12:29:00Z">
              <w:r w:rsidR="000A4369" w:rsidDel="00170876">
                <w:rPr>
                  <w:rFonts w:ascii="Times New Roman" w:hAnsi="Times New Roman" w:cs="Times New Roman"/>
                  <w:color w:val="000000"/>
                </w:rPr>
                <w:delText>5</w:delText>
              </w:r>
              <w:r w:rsidR="00A23437" w:rsidDel="00170876">
                <w:rPr>
                  <w:rFonts w:ascii="Times New Roman" w:hAnsi="Times New Roman" w:cs="Times New Roman"/>
                  <w:color w:val="000000"/>
                </w:rPr>
                <w:delText>4</w:delText>
              </w:r>
            </w:del>
            <w:del w:id="20" w:author="Hoagland, Alexander" w:date="2021-07-15T12:38:00Z">
              <w:r w:rsidR="00E56768" w:rsidRPr="008F494B" w:rsidDel="00EE442A">
                <w:rPr>
                  <w:rFonts w:ascii="Times New Roman" w:hAnsi="Times New Roman" w:cs="Times New Roman"/>
                  <w:color w:val="000000"/>
                </w:rPr>
                <w:delText>***</w:delText>
              </w:r>
              <w:r w:rsidR="00E56768" w:rsidDel="00EE442A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  <w:p w14:paraId="2C9DB973" w14:textId="77777777" w:rsidR="00E56768" w:rsidRPr="008F494B" w:rsidRDefault="00E567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0876" w:rsidRPr="008F494B" w14:paraId="592349CA" w14:textId="77777777" w:rsidTr="00170876">
        <w:tblPrEx>
          <w:tblW w:w="9720" w:type="dxa"/>
          <w:tblPrExChange w:id="21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22" w:author="Hoagland, Alexander" w:date="2021-07-15T12:31:00Z">
              <w:tcPr>
                <w:tcW w:w="3150" w:type="dxa"/>
                <w:vAlign w:val="bottom"/>
              </w:tcPr>
            </w:tcPrChange>
          </w:tcPr>
          <w:p w14:paraId="4B314481" w14:textId="74D5AE0C" w:rsidR="00170876" w:rsidRDefault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Commercial/Marketplace</w:t>
            </w:r>
          </w:p>
        </w:tc>
        <w:tc>
          <w:tcPr>
            <w:tcW w:w="1350" w:type="dxa"/>
            <w:vAlign w:val="center"/>
            <w:tcPrChange w:id="23" w:author="Hoagland, Alexander" w:date="2021-07-15T12:31:00Z">
              <w:tcPr>
                <w:tcW w:w="1350" w:type="dxa"/>
                <w:vAlign w:val="bottom"/>
              </w:tcPr>
            </w:tcPrChange>
          </w:tcPr>
          <w:p w14:paraId="3C1DE733" w14:textId="28180C18" w:rsidR="00170876" w:rsidRPr="008F494B" w:rsidRDefault="008C227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24" w:author="Hoagland, Alexander" w:date="2021-07-15T12:55:00Z">
              <w:r>
                <w:rPr>
                  <w:rFonts w:ascii="Times New Roman" w:hAnsi="Times New Roman" w:cs="Times New Roman"/>
                  <w:color w:val="000000"/>
                </w:rPr>
                <w:t>0.46</w:t>
              </w:r>
            </w:ins>
            <w:del w:id="25" w:author="Hoagland, Alexander" w:date="2021-07-15T12:29:00Z">
              <w:r w:rsidR="00170876" w:rsidDel="002A3A81">
                <w:rPr>
                  <w:rFonts w:ascii="Times New Roman" w:hAnsi="Times New Roman" w:cs="Times New Roman"/>
                  <w:color w:val="000000"/>
                </w:rPr>
                <w:delText>0.33</w:delText>
              </w:r>
            </w:del>
          </w:p>
        </w:tc>
        <w:tc>
          <w:tcPr>
            <w:tcW w:w="1350" w:type="dxa"/>
            <w:vAlign w:val="center"/>
            <w:tcPrChange w:id="26" w:author="Hoagland, Alexander" w:date="2021-07-15T12:31:00Z">
              <w:tcPr>
                <w:tcW w:w="1350" w:type="dxa"/>
                <w:vAlign w:val="bottom"/>
              </w:tcPr>
            </w:tcPrChange>
          </w:tcPr>
          <w:p w14:paraId="623B5D4D" w14:textId="3F0835D0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27" w:author="Hoagland, Alexander" w:date="2021-07-15T12:29:00Z">
              <w:r w:rsidDel="002A3A81">
                <w:rPr>
                  <w:rFonts w:ascii="Times New Roman" w:hAnsi="Times New Roman" w:cs="Times New Roman"/>
                  <w:color w:val="000000"/>
                </w:rPr>
                <w:delText>1.09</w:delText>
              </w:r>
            </w:del>
            <w:ins w:id="28" w:author="Hoagland, Alexander" w:date="2021-07-15T12:56:00Z">
              <w:r w:rsidR="008C227F">
                <w:rPr>
                  <w:rFonts w:ascii="Times New Roman" w:hAnsi="Times New Roman" w:cs="Times New Roman"/>
                  <w:color w:val="000000"/>
                </w:rPr>
                <w:t>1.56</w:t>
              </w:r>
            </w:ins>
          </w:p>
        </w:tc>
        <w:tc>
          <w:tcPr>
            <w:tcW w:w="1710" w:type="dxa"/>
            <w:vAlign w:val="center"/>
            <w:tcPrChange w:id="29" w:author="Hoagland, Alexander" w:date="2021-07-15T12:31:00Z">
              <w:tcPr>
                <w:tcW w:w="1710" w:type="dxa"/>
                <w:vAlign w:val="bottom"/>
              </w:tcPr>
            </w:tcPrChange>
          </w:tcPr>
          <w:p w14:paraId="1A7741A5" w14:textId="4E3DD1F8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30" w:author="Hoagland, Alexander" w:date="2021-07-15T12:29:00Z">
              <w:r w:rsidDel="002A3A81">
                <w:rPr>
                  <w:rFonts w:ascii="Times New Roman" w:hAnsi="Times New Roman" w:cs="Times New Roman"/>
                </w:rPr>
                <w:delText>0.76</w:delText>
              </w:r>
            </w:del>
            <w:ins w:id="31" w:author="Hoagland, Alexander" w:date="2021-07-15T12:56:00Z">
              <w:r w:rsidR="008C227F">
                <w:rPr>
                  <w:rFonts w:ascii="Times New Roman" w:hAnsi="Times New Roman" w:cs="Times New Roman"/>
                </w:rPr>
                <w:t>1.10</w:t>
              </w:r>
            </w:ins>
          </w:p>
        </w:tc>
        <w:tc>
          <w:tcPr>
            <w:tcW w:w="2160" w:type="dxa"/>
            <w:vAlign w:val="center"/>
            <w:tcPrChange w:id="32" w:author="Hoagland, Alexander" w:date="2021-07-15T12:31:00Z">
              <w:tcPr>
                <w:tcW w:w="2160" w:type="dxa"/>
                <w:vAlign w:val="bottom"/>
              </w:tcPr>
            </w:tcPrChange>
          </w:tcPr>
          <w:p w14:paraId="6C1E1548" w14:textId="7682B0BB" w:rsidR="00170876" w:rsidRDefault="008C227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33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0.47****</w:t>
              </w:r>
            </w:ins>
            <w:del w:id="34" w:author="Hoagland, Alexander" w:date="2021-07-15T12:29:00Z">
              <w:r w:rsidR="00170876" w:rsidDel="002A3A81">
                <w:rPr>
                  <w:rFonts w:ascii="Times New Roman" w:hAnsi="Times New Roman" w:cs="Times New Roman"/>
                  <w:color w:val="000000"/>
                </w:rPr>
                <w:delText>0.34****</w:delText>
              </w:r>
            </w:del>
          </w:p>
        </w:tc>
      </w:tr>
      <w:tr w:rsidR="00170876" w:rsidRPr="008F494B" w14:paraId="5E826944" w14:textId="77777777" w:rsidTr="00170876">
        <w:tblPrEx>
          <w:tblW w:w="9720" w:type="dxa"/>
          <w:tblPrExChange w:id="35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36" w:author="Hoagland, Alexander" w:date="2021-07-15T12:31:00Z">
              <w:tcPr>
                <w:tcW w:w="3150" w:type="dxa"/>
                <w:vAlign w:val="bottom"/>
              </w:tcPr>
            </w:tcPrChange>
          </w:tcPr>
          <w:p w14:paraId="2EEE2538" w14:textId="41061197" w:rsidR="00170876" w:rsidRDefault="00170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Medicaid</w:t>
            </w:r>
          </w:p>
        </w:tc>
        <w:tc>
          <w:tcPr>
            <w:tcW w:w="1350" w:type="dxa"/>
            <w:vAlign w:val="center"/>
            <w:tcPrChange w:id="37" w:author="Hoagland, Alexander" w:date="2021-07-15T12:31:00Z">
              <w:tcPr>
                <w:tcW w:w="1350" w:type="dxa"/>
                <w:vAlign w:val="bottom"/>
              </w:tcPr>
            </w:tcPrChange>
          </w:tcPr>
          <w:p w14:paraId="011691BD" w14:textId="69059A88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38" w:author="Hoagland, Alexander" w:date="2021-07-15T12:29:00Z">
              <w:r w:rsidDel="00A12A44">
                <w:rPr>
                  <w:rFonts w:ascii="Times New Roman" w:hAnsi="Times New Roman" w:cs="Times New Roman"/>
                  <w:color w:val="000000"/>
                </w:rPr>
                <w:delText>7.60</w:delText>
              </w:r>
            </w:del>
            <w:ins w:id="39" w:author="Hoagland, Alexander" w:date="2021-07-15T12:56:00Z">
              <w:r w:rsidR="008C227F">
                <w:rPr>
                  <w:rFonts w:ascii="Times New Roman" w:hAnsi="Times New Roman" w:cs="Times New Roman"/>
                  <w:color w:val="000000"/>
                </w:rPr>
                <w:t>10.19</w:t>
              </w:r>
            </w:ins>
          </w:p>
        </w:tc>
        <w:tc>
          <w:tcPr>
            <w:tcW w:w="1350" w:type="dxa"/>
            <w:vAlign w:val="center"/>
            <w:tcPrChange w:id="40" w:author="Hoagland, Alexander" w:date="2021-07-15T12:31:00Z">
              <w:tcPr>
                <w:tcW w:w="1350" w:type="dxa"/>
                <w:vAlign w:val="bottom"/>
              </w:tcPr>
            </w:tcPrChange>
          </w:tcPr>
          <w:p w14:paraId="59E1C292" w14:textId="6A040675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41" w:author="Hoagland, Alexander" w:date="2021-07-15T12:29:00Z">
              <w:r w:rsidDel="00A12A44">
                <w:rPr>
                  <w:rFonts w:ascii="Times New Roman" w:hAnsi="Times New Roman" w:cs="Times New Roman"/>
                  <w:color w:val="000000"/>
                </w:rPr>
                <w:delText>5.04</w:delText>
              </w:r>
            </w:del>
            <w:ins w:id="42" w:author="Hoagland, Alexander" w:date="2021-07-15T12:56:00Z">
              <w:r w:rsidR="008C227F">
                <w:rPr>
                  <w:rFonts w:ascii="Times New Roman" w:hAnsi="Times New Roman" w:cs="Times New Roman"/>
                  <w:color w:val="000000"/>
                </w:rPr>
                <w:t>7.31</w:t>
              </w:r>
            </w:ins>
          </w:p>
        </w:tc>
        <w:tc>
          <w:tcPr>
            <w:tcW w:w="1710" w:type="dxa"/>
            <w:vAlign w:val="center"/>
            <w:tcPrChange w:id="43" w:author="Hoagland, Alexander" w:date="2021-07-15T12:31:00Z">
              <w:tcPr>
                <w:tcW w:w="1710" w:type="dxa"/>
                <w:vAlign w:val="bottom"/>
              </w:tcPr>
            </w:tcPrChange>
          </w:tcPr>
          <w:p w14:paraId="44F23CBF" w14:textId="48C2FC78" w:rsidR="00170876" w:rsidRPr="008F494B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del w:id="44" w:author="Hoagland, Alexander" w:date="2021-07-15T12:29:00Z">
              <w:r w:rsidDel="00A12A44">
                <w:rPr>
                  <w:rFonts w:ascii="Times New Roman" w:hAnsi="Times New Roman" w:cs="Times New Roman"/>
                </w:rPr>
                <w:delText>-2.56</w:delText>
              </w:r>
            </w:del>
            <w:ins w:id="45" w:author="Hoagland, Alexander" w:date="2021-07-15T12:56:00Z">
              <w:r w:rsidR="008C227F">
                <w:rPr>
                  <w:rFonts w:ascii="Times New Roman" w:hAnsi="Times New Roman" w:cs="Times New Roman"/>
                </w:rPr>
                <w:t>-2.88</w:t>
              </w:r>
            </w:ins>
          </w:p>
        </w:tc>
        <w:tc>
          <w:tcPr>
            <w:tcW w:w="2160" w:type="dxa"/>
            <w:vAlign w:val="center"/>
            <w:tcPrChange w:id="46" w:author="Hoagland, Alexander" w:date="2021-07-15T12:31:00Z">
              <w:tcPr>
                <w:tcW w:w="2160" w:type="dxa"/>
                <w:vAlign w:val="bottom"/>
              </w:tcPr>
            </w:tcPrChange>
          </w:tcPr>
          <w:p w14:paraId="1C114B4C" w14:textId="462471FE" w:rsidR="00170876" w:rsidRDefault="008C227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47" w:author="Hoagland, Alexander" w:date="2021-07-15T12:54:00Z">
              <w:r>
                <w:rPr>
                  <w:rFonts w:ascii="Times New Roman" w:hAnsi="Times New Roman" w:cs="Times New Roman"/>
                  <w:color w:val="000000"/>
                </w:rPr>
                <w:t>-2.01****</w:t>
              </w:r>
            </w:ins>
            <w:del w:id="48" w:author="Hoagland, Alexander" w:date="2021-07-15T12:29:00Z">
              <w:r w:rsidR="00170876" w:rsidDel="00A12A44">
                <w:rPr>
                  <w:rFonts w:ascii="Times New Roman" w:hAnsi="Times New Roman" w:cs="Times New Roman"/>
                  <w:color w:val="000000"/>
                </w:rPr>
                <w:delText>-1.81****</w:delText>
              </w:r>
            </w:del>
          </w:p>
        </w:tc>
      </w:tr>
      <w:tr w:rsidR="002E6AE0" w:rsidRPr="008F494B" w14:paraId="450E4CEE" w14:textId="77777777" w:rsidTr="00170876">
        <w:tblPrEx>
          <w:tblW w:w="9720" w:type="dxa"/>
          <w:tblPrExChange w:id="49" w:author="Hoagland, Alexander" w:date="2021-07-15T12:31:00Z">
            <w:tblPrEx>
              <w:tblW w:w="9720" w:type="dxa"/>
            </w:tblPrEx>
          </w:tblPrExChange>
        </w:tblPrEx>
        <w:trPr>
          <w:trHeight w:val="432"/>
          <w:trPrChange w:id="50" w:author="Hoagland, Alexander" w:date="2021-07-15T12:31:00Z">
            <w:trPr>
              <w:trHeight w:val="422"/>
            </w:trPr>
          </w:trPrChange>
        </w:trPr>
        <w:tc>
          <w:tcPr>
            <w:tcW w:w="3150" w:type="dxa"/>
            <w:vAlign w:val="center"/>
            <w:tcPrChange w:id="51" w:author="Hoagland, Alexander" w:date="2021-07-15T12:31:00Z">
              <w:tcPr>
                <w:tcW w:w="3150" w:type="dxa"/>
                <w:vAlign w:val="bottom"/>
              </w:tcPr>
            </w:tcPrChange>
          </w:tcPr>
          <w:p w14:paraId="16463781" w14:textId="7578C8C6" w:rsidR="002E6AE0" w:rsidRPr="008F494B" w:rsidRDefault="002E6AE0" w:rsidP="002E6A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Coverage disruption, %</w:t>
            </w:r>
          </w:p>
        </w:tc>
        <w:tc>
          <w:tcPr>
            <w:tcW w:w="1350" w:type="dxa"/>
            <w:vAlign w:val="center"/>
            <w:tcPrChange w:id="52" w:author="Hoagland, Alexander" w:date="2021-07-15T12:31:00Z">
              <w:tcPr>
                <w:tcW w:w="1350" w:type="dxa"/>
                <w:vAlign w:val="bottom"/>
              </w:tcPr>
            </w:tcPrChange>
          </w:tcPr>
          <w:p w14:paraId="1ECC1985" w14:textId="0D5696BC" w:rsidR="002E6AE0" w:rsidRPr="00881202" w:rsidRDefault="002E6A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53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11.92</w:t>
              </w:r>
            </w:ins>
            <w:del w:id="54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12</w:delText>
              </w:r>
            </w:del>
          </w:p>
        </w:tc>
        <w:tc>
          <w:tcPr>
            <w:tcW w:w="1350" w:type="dxa"/>
            <w:vAlign w:val="center"/>
            <w:tcPrChange w:id="55" w:author="Hoagland, Alexander" w:date="2021-07-15T12:31:00Z">
              <w:tcPr>
                <w:tcW w:w="1350" w:type="dxa"/>
                <w:vAlign w:val="bottom"/>
              </w:tcPr>
            </w:tcPrChange>
          </w:tcPr>
          <w:p w14:paraId="16FBCC00" w14:textId="2714C8BD" w:rsidR="002E6AE0" w:rsidRPr="00881202" w:rsidRDefault="002E6A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56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43.24</w:t>
              </w:r>
            </w:ins>
            <w:del w:id="57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42</w:delText>
              </w:r>
            </w:del>
          </w:p>
        </w:tc>
        <w:tc>
          <w:tcPr>
            <w:tcW w:w="1710" w:type="dxa"/>
            <w:vAlign w:val="center"/>
            <w:tcPrChange w:id="58" w:author="Hoagland, Alexander" w:date="2021-07-15T12:31:00Z">
              <w:tcPr>
                <w:tcW w:w="1710" w:type="dxa"/>
                <w:vAlign w:val="bottom"/>
              </w:tcPr>
            </w:tcPrChange>
          </w:tcPr>
          <w:p w14:paraId="77B70051" w14:textId="693FA0FE" w:rsidR="002E6AE0" w:rsidRPr="00881202" w:rsidRDefault="002E6AE0" w:rsidP="002E6AE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59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31.32</w:t>
              </w:r>
            </w:ins>
            <w:del w:id="60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30</w:delText>
              </w:r>
            </w:del>
          </w:p>
        </w:tc>
        <w:tc>
          <w:tcPr>
            <w:tcW w:w="2160" w:type="dxa"/>
            <w:vAlign w:val="center"/>
            <w:tcPrChange w:id="61" w:author="Hoagland, Alexander" w:date="2021-07-15T12:31:00Z">
              <w:tcPr>
                <w:tcW w:w="2160" w:type="dxa"/>
                <w:vAlign w:val="bottom"/>
              </w:tcPr>
            </w:tcPrChange>
          </w:tcPr>
          <w:p w14:paraId="42940EF3" w14:textId="53C42D9D" w:rsidR="002E6AE0" w:rsidRPr="008F494B" w:rsidRDefault="002E6AE0">
            <w:pPr>
              <w:jc w:val="center"/>
              <w:rPr>
                <w:rFonts w:ascii="Times New Roman" w:hAnsi="Times New Roman" w:cs="Times New Roman"/>
              </w:rPr>
            </w:pPr>
            <w:ins w:id="62" w:author="Hoagland, Alexander" w:date="2021-07-15T13:16:00Z">
              <w:r>
                <w:rPr>
                  <w:rFonts w:ascii="Times New Roman" w:hAnsi="Times New Roman" w:cs="Times New Roman"/>
                  <w:color w:val="000000"/>
                </w:rPr>
                <w:t>11.68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***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63" w:author="Hoagland, Alexander" w:date="2021-07-15T12:30:00Z">
              <w:r w:rsidDel="00AB1905">
                <w:rPr>
                  <w:rFonts w:ascii="Times New Roman" w:hAnsi="Times New Roman" w:cs="Times New Roman"/>
                  <w:color w:val="000000"/>
                </w:rPr>
                <w:delText>12</w:delText>
              </w:r>
              <w:r w:rsidRPr="008F494B" w:rsidDel="00AB1905">
                <w:rPr>
                  <w:rFonts w:ascii="Times New Roman" w:hAnsi="Times New Roman" w:cs="Times New Roman"/>
                  <w:color w:val="000000"/>
                </w:rPr>
                <w:delText>***</w:delText>
              </w:r>
              <w:r w:rsidDel="00AB1905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</w:tc>
      </w:tr>
      <w:tr w:rsidR="00170876" w:rsidRPr="008F494B" w14:paraId="4300EA93" w14:textId="77777777" w:rsidTr="00170876">
        <w:tblPrEx>
          <w:tblW w:w="9720" w:type="dxa"/>
          <w:tblPrExChange w:id="64" w:author="Hoagland, Alexander" w:date="2021-07-15T12:31:00Z">
            <w:tblPrEx>
              <w:tblW w:w="9720" w:type="dxa"/>
            </w:tblPrEx>
          </w:tblPrExChange>
        </w:tblPrEx>
        <w:trPr>
          <w:trHeight w:val="432"/>
          <w:trPrChange w:id="65" w:author="Hoagland, Alexander" w:date="2021-07-15T12:31:00Z">
            <w:trPr>
              <w:trHeight w:val="611"/>
            </w:trPr>
          </w:trPrChange>
        </w:trPr>
        <w:tc>
          <w:tcPr>
            <w:tcW w:w="3150" w:type="dxa"/>
            <w:vAlign w:val="center"/>
            <w:tcPrChange w:id="66" w:author="Hoagland, Alexander" w:date="2021-07-15T12:31:00Z">
              <w:tcPr>
                <w:tcW w:w="3150" w:type="dxa"/>
                <w:vAlign w:val="bottom"/>
              </w:tcPr>
            </w:tcPrChange>
          </w:tcPr>
          <w:p w14:paraId="3D76BA72" w14:textId="78DC8A1F" w:rsidR="00170876" w:rsidRDefault="0009189D">
            <w:pPr>
              <w:rPr>
                <w:rFonts w:ascii="Times New Roman" w:hAnsi="Times New Roman" w:cs="Times New Roman"/>
              </w:rPr>
            </w:pPr>
            <w:ins w:id="67" w:author="Hoagland, Alexander" w:date="2021-07-19T19:29:00Z">
              <w:r>
                <w:rPr>
                  <w:rFonts w:ascii="Times New Roman" w:hAnsi="Times New Roman" w:cs="Times New Roman"/>
                </w:rPr>
                <w:t xml:space="preserve">    </w:t>
              </w:r>
            </w:ins>
            <w:r w:rsidR="00170876">
              <w:rPr>
                <w:rFonts w:ascii="Times New Roman" w:hAnsi="Times New Roman" w:cs="Times New Roman"/>
              </w:rPr>
              <w:t>Coverage switch rate, %</w:t>
            </w:r>
          </w:p>
        </w:tc>
        <w:tc>
          <w:tcPr>
            <w:tcW w:w="1350" w:type="dxa"/>
            <w:vAlign w:val="center"/>
            <w:tcPrChange w:id="68" w:author="Hoagland, Alexander" w:date="2021-07-15T12:31:00Z">
              <w:tcPr>
                <w:tcW w:w="1350" w:type="dxa"/>
                <w:vAlign w:val="bottom"/>
              </w:tcPr>
            </w:tcPrChange>
          </w:tcPr>
          <w:p w14:paraId="0EDB6F59" w14:textId="27B8105F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69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6.7</w:t>
              </w:r>
            </w:ins>
            <w:ins w:id="70" w:author="Hoagland, Alexander" w:date="2021-07-15T12:31:00Z">
              <w:r>
                <w:rPr>
                  <w:rFonts w:ascii="Times New Roman" w:hAnsi="Times New Roman" w:cs="Times New Roman"/>
                  <w:color w:val="000000"/>
                </w:rPr>
                <w:t>2</w:t>
              </w:r>
            </w:ins>
            <w:del w:id="71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7</w:delText>
              </w:r>
            </w:del>
          </w:p>
        </w:tc>
        <w:tc>
          <w:tcPr>
            <w:tcW w:w="1350" w:type="dxa"/>
            <w:vAlign w:val="center"/>
            <w:tcPrChange w:id="72" w:author="Hoagland, Alexander" w:date="2021-07-15T12:31:00Z">
              <w:tcPr>
                <w:tcW w:w="1350" w:type="dxa"/>
                <w:vAlign w:val="bottom"/>
              </w:tcPr>
            </w:tcPrChange>
          </w:tcPr>
          <w:p w14:paraId="134B6B32" w14:textId="5B58DE55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73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20.64</w:t>
              </w:r>
            </w:ins>
            <w:del w:id="74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20</w:delText>
              </w:r>
            </w:del>
          </w:p>
        </w:tc>
        <w:tc>
          <w:tcPr>
            <w:tcW w:w="1710" w:type="dxa"/>
            <w:vAlign w:val="center"/>
            <w:tcPrChange w:id="75" w:author="Hoagland, Alexander" w:date="2021-07-15T12:31:00Z">
              <w:tcPr>
                <w:tcW w:w="1710" w:type="dxa"/>
                <w:vAlign w:val="bottom"/>
              </w:tcPr>
            </w:tcPrChange>
          </w:tcPr>
          <w:p w14:paraId="4F5C2A0A" w14:textId="7B564A34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76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13</w:t>
              </w:r>
              <w:r>
                <w:rPr>
                  <w:rFonts w:ascii="Times New Roman" w:hAnsi="Times New Roman" w:cs="Times New Roman"/>
                  <w:color w:val="000000"/>
                </w:rPr>
                <w:t>.92</w:t>
              </w:r>
            </w:ins>
            <w:del w:id="77" w:author="Hoagland, Alexander" w:date="2021-07-15T12:30:00Z"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13</w:delText>
              </w:r>
            </w:del>
          </w:p>
        </w:tc>
        <w:tc>
          <w:tcPr>
            <w:tcW w:w="2160" w:type="dxa"/>
            <w:vAlign w:val="center"/>
            <w:tcPrChange w:id="78" w:author="Hoagland, Alexander" w:date="2021-07-15T12:31:00Z">
              <w:tcPr>
                <w:tcW w:w="2160" w:type="dxa"/>
                <w:vAlign w:val="bottom"/>
              </w:tcPr>
            </w:tcPrChange>
          </w:tcPr>
          <w:p w14:paraId="1DC5A969" w14:textId="1BA24F70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79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4.44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***</w:t>
              </w:r>
            </w:ins>
            <w:ins w:id="80" w:author="Hoagland, Alexander" w:date="2021-07-15T12:31:00Z"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81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4</w:delText>
              </w:r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***</w:delText>
              </w:r>
              <w:r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</w:tc>
      </w:tr>
      <w:tr w:rsidR="00170876" w:rsidRPr="008F494B" w14:paraId="19ABB973" w14:textId="77777777" w:rsidTr="00170876">
        <w:tblPrEx>
          <w:tblW w:w="9720" w:type="dxa"/>
          <w:tblPrExChange w:id="82" w:author="Hoagland, Alexander" w:date="2021-07-15T12:31:00Z">
            <w:tblPrEx>
              <w:tblW w:w="9720" w:type="dxa"/>
            </w:tblPrEx>
          </w:tblPrExChange>
        </w:tblPrEx>
        <w:trPr>
          <w:trHeight w:val="432"/>
          <w:trPrChange w:id="83" w:author="Hoagland, Alexander" w:date="2021-07-15T12:31:00Z">
            <w:trPr>
              <w:trHeight w:val="611"/>
            </w:trPr>
          </w:trPrChange>
        </w:trPr>
        <w:tc>
          <w:tcPr>
            <w:tcW w:w="3150" w:type="dxa"/>
            <w:vAlign w:val="center"/>
            <w:tcPrChange w:id="84" w:author="Hoagland, Alexander" w:date="2021-07-15T12:31:00Z">
              <w:tcPr>
                <w:tcW w:w="3150" w:type="dxa"/>
                <w:vAlign w:val="bottom"/>
              </w:tcPr>
            </w:tcPrChange>
          </w:tcPr>
          <w:p w14:paraId="10576506" w14:textId="17560132" w:rsidR="00170876" w:rsidRDefault="0009189D">
            <w:pPr>
              <w:rPr>
                <w:rFonts w:ascii="Times New Roman" w:hAnsi="Times New Roman" w:cs="Times New Roman"/>
              </w:rPr>
            </w:pPr>
            <w:ins w:id="85" w:author="Hoagland, Alexander" w:date="2021-07-19T19:29:00Z">
              <w:r>
                <w:rPr>
                  <w:rFonts w:ascii="Times New Roman" w:hAnsi="Times New Roman" w:cs="Times New Roman"/>
                </w:rPr>
                <w:t xml:space="preserve">    </w:t>
              </w:r>
            </w:ins>
            <w:r w:rsidR="00170876">
              <w:rPr>
                <w:rFonts w:ascii="Times New Roman" w:hAnsi="Times New Roman" w:cs="Times New Roman"/>
              </w:rPr>
              <w:t>Coverage gap rate, %</w:t>
            </w:r>
          </w:p>
        </w:tc>
        <w:tc>
          <w:tcPr>
            <w:tcW w:w="1350" w:type="dxa"/>
            <w:vAlign w:val="center"/>
            <w:tcPrChange w:id="86" w:author="Hoagland, Alexander" w:date="2021-07-15T12:31:00Z">
              <w:tcPr>
                <w:tcW w:w="1350" w:type="dxa"/>
                <w:vAlign w:val="bottom"/>
              </w:tcPr>
            </w:tcPrChange>
          </w:tcPr>
          <w:p w14:paraId="03CB4C9C" w14:textId="2BDC870E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87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br/>
              </w:r>
              <w:r>
                <w:rPr>
                  <w:rFonts w:ascii="Times New Roman" w:hAnsi="Times New Roman" w:cs="Times New Roman"/>
                  <w:color w:val="000000"/>
                </w:rPr>
                <w:t>1.66</w:t>
              </w:r>
            </w:ins>
            <w:del w:id="88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2</w:delText>
              </w:r>
            </w:del>
          </w:p>
        </w:tc>
        <w:tc>
          <w:tcPr>
            <w:tcW w:w="1350" w:type="dxa"/>
            <w:vAlign w:val="center"/>
            <w:tcPrChange w:id="89" w:author="Hoagland, Alexander" w:date="2021-07-15T12:31:00Z">
              <w:tcPr>
                <w:tcW w:w="1350" w:type="dxa"/>
                <w:vAlign w:val="bottom"/>
              </w:tcPr>
            </w:tcPrChange>
          </w:tcPr>
          <w:p w14:paraId="29469D58" w14:textId="1B6D578C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90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6.73</w:t>
              </w:r>
            </w:ins>
            <w:del w:id="91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6</w:delText>
              </w:r>
            </w:del>
          </w:p>
        </w:tc>
        <w:tc>
          <w:tcPr>
            <w:tcW w:w="1710" w:type="dxa"/>
            <w:vAlign w:val="center"/>
            <w:tcPrChange w:id="92" w:author="Hoagland, Alexander" w:date="2021-07-15T12:31:00Z">
              <w:tcPr>
                <w:tcW w:w="1710" w:type="dxa"/>
                <w:vAlign w:val="bottom"/>
              </w:tcPr>
            </w:tcPrChange>
          </w:tcPr>
          <w:p w14:paraId="150EF3F1" w14:textId="2215D037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93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5.07</w:t>
              </w:r>
            </w:ins>
            <w:del w:id="94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4</w:delText>
              </w:r>
            </w:del>
          </w:p>
        </w:tc>
        <w:tc>
          <w:tcPr>
            <w:tcW w:w="2160" w:type="dxa"/>
            <w:vAlign w:val="center"/>
            <w:tcPrChange w:id="95" w:author="Hoagland, Alexander" w:date="2021-07-15T12:31:00Z">
              <w:tcPr>
                <w:tcW w:w="2160" w:type="dxa"/>
                <w:vAlign w:val="bottom"/>
              </w:tcPr>
            </w:tcPrChange>
          </w:tcPr>
          <w:p w14:paraId="79B11626" w14:textId="3CCE2B1E" w:rsidR="00170876" w:rsidRDefault="0017087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ins w:id="96" w:author="Hoagland, Alexander" w:date="2021-07-15T12:30:00Z">
              <w:r>
                <w:rPr>
                  <w:rFonts w:ascii="Times New Roman" w:hAnsi="Times New Roman" w:cs="Times New Roman"/>
                  <w:color w:val="000000"/>
                </w:rPr>
                <w:t>1.61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97" w:author="Hoagland, Alexander" w:date="2021-07-15T12:30:00Z">
              <w:r w:rsidDel="00DC3B17">
                <w:rPr>
                  <w:rFonts w:ascii="Times New Roman" w:hAnsi="Times New Roman" w:cs="Times New Roman"/>
                  <w:color w:val="000000"/>
                </w:rPr>
                <w:delText>2</w:delText>
              </w:r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RPr="008F494B"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DC3B17">
                <w:rPr>
                  <w:rFonts w:ascii="Times New Roman" w:hAnsi="Times New Roman" w:cs="Times New Roman"/>
                  <w:color w:val="000000"/>
                </w:rPr>
                <w:delText>*</w:delText>
              </w:r>
            </w:del>
          </w:p>
        </w:tc>
      </w:tr>
      <w:tr w:rsidR="004A6976" w:rsidRPr="008F494B" w14:paraId="1A241B11" w14:textId="77777777" w:rsidTr="00170876">
        <w:trPr>
          <w:trHeight w:val="432"/>
          <w:ins w:id="98" w:author="Hoagland, Alexander" w:date="2021-07-19T16:09:00Z"/>
        </w:trPr>
        <w:tc>
          <w:tcPr>
            <w:tcW w:w="3150" w:type="dxa"/>
            <w:vAlign w:val="center"/>
          </w:tcPr>
          <w:p w14:paraId="6C104C22" w14:textId="02AC9BF2" w:rsidR="004A6976" w:rsidRDefault="0009189D">
            <w:pPr>
              <w:rPr>
                <w:ins w:id="99" w:author="Hoagland, Alexander" w:date="2021-07-19T16:09:00Z"/>
                <w:rFonts w:ascii="Times New Roman" w:hAnsi="Times New Roman" w:cs="Times New Roman"/>
              </w:rPr>
            </w:pPr>
            <w:ins w:id="100" w:author="Hoagland, Alexander" w:date="2021-07-19T19:30:00Z">
              <w:r>
                <w:rPr>
                  <w:rFonts w:ascii="Times New Roman" w:hAnsi="Times New Roman" w:cs="Times New Roman"/>
                </w:rPr>
                <w:t xml:space="preserve">    </w:t>
              </w:r>
            </w:ins>
            <w:bookmarkStart w:id="101" w:name="_GoBack"/>
            <w:bookmarkEnd w:id="101"/>
            <w:ins w:id="102" w:author="Hoagland, Alexander" w:date="2021-07-19T16:09:00Z">
              <w:r w:rsidR="004A6976">
                <w:rPr>
                  <w:rFonts w:ascii="Times New Roman" w:hAnsi="Times New Roman" w:cs="Times New Roman"/>
                </w:rPr>
                <w:t>Coverage loss rate, %</w:t>
              </w:r>
            </w:ins>
          </w:p>
        </w:tc>
        <w:tc>
          <w:tcPr>
            <w:tcW w:w="1350" w:type="dxa"/>
            <w:vAlign w:val="center"/>
          </w:tcPr>
          <w:p w14:paraId="4845A126" w14:textId="6F326B44" w:rsidR="004A6976" w:rsidRPr="008F494B" w:rsidRDefault="002B60EF">
            <w:pPr>
              <w:jc w:val="center"/>
              <w:rPr>
                <w:ins w:id="103" w:author="Hoagland, Alexander" w:date="2021-07-19T16:09:00Z"/>
                <w:rFonts w:ascii="Times New Roman" w:hAnsi="Times New Roman" w:cs="Times New Roman"/>
                <w:color w:val="000000"/>
              </w:rPr>
            </w:pPr>
            <w:ins w:id="104" w:author="Hoagland, Alexander" w:date="2021-07-19T19:29:00Z">
              <w:r>
                <w:rPr>
                  <w:rFonts w:ascii="Times New Roman" w:hAnsi="Times New Roman" w:cs="Times New Roman"/>
                  <w:color w:val="000000"/>
                </w:rPr>
                <w:t>6.3</w:t>
              </w:r>
              <w:r w:rsidR="00896FB3">
                <w:rPr>
                  <w:rFonts w:ascii="Times New Roman" w:hAnsi="Times New Roman" w:cs="Times New Roman"/>
                  <w:color w:val="000000"/>
                </w:rPr>
                <w:t>7</w:t>
              </w:r>
            </w:ins>
          </w:p>
        </w:tc>
        <w:tc>
          <w:tcPr>
            <w:tcW w:w="1350" w:type="dxa"/>
            <w:vAlign w:val="center"/>
          </w:tcPr>
          <w:p w14:paraId="32440D24" w14:textId="1FE81B59" w:rsidR="004A6976" w:rsidRDefault="00896FB3">
            <w:pPr>
              <w:jc w:val="center"/>
              <w:rPr>
                <w:ins w:id="105" w:author="Hoagland, Alexander" w:date="2021-07-19T16:09:00Z"/>
                <w:rFonts w:ascii="Times New Roman" w:hAnsi="Times New Roman" w:cs="Times New Roman"/>
                <w:color w:val="000000"/>
              </w:rPr>
            </w:pPr>
            <w:ins w:id="106" w:author="Hoagland, Alexander" w:date="2021-07-19T19:29:00Z">
              <w:r>
                <w:rPr>
                  <w:rFonts w:ascii="Times New Roman" w:hAnsi="Times New Roman" w:cs="Times New Roman"/>
                  <w:color w:val="000000"/>
                </w:rPr>
                <w:t>28.87</w:t>
              </w:r>
            </w:ins>
          </w:p>
        </w:tc>
        <w:tc>
          <w:tcPr>
            <w:tcW w:w="1710" w:type="dxa"/>
            <w:vAlign w:val="center"/>
          </w:tcPr>
          <w:p w14:paraId="77B8EBDA" w14:textId="108B0D9A" w:rsidR="004A6976" w:rsidRDefault="00896FB3">
            <w:pPr>
              <w:jc w:val="center"/>
              <w:rPr>
                <w:ins w:id="107" w:author="Hoagland, Alexander" w:date="2021-07-19T16:09:00Z"/>
                <w:rFonts w:ascii="Times New Roman" w:hAnsi="Times New Roman" w:cs="Times New Roman"/>
                <w:color w:val="000000"/>
              </w:rPr>
            </w:pPr>
            <w:ins w:id="108" w:author="Hoagland, Alexander" w:date="2021-07-19T19:29:00Z">
              <w:r>
                <w:rPr>
                  <w:rFonts w:ascii="Times New Roman" w:hAnsi="Times New Roman" w:cs="Times New Roman"/>
                  <w:color w:val="000000"/>
                </w:rPr>
                <w:t>22.50</w:t>
              </w:r>
            </w:ins>
          </w:p>
        </w:tc>
        <w:tc>
          <w:tcPr>
            <w:tcW w:w="2160" w:type="dxa"/>
            <w:vAlign w:val="center"/>
          </w:tcPr>
          <w:p w14:paraId="0C3CF8DE" w14:textId="37C35591" w:rsidR="004A6976" w:rsidRDefault="00896FB3">
            <w:pPr>
              <w:jc w:val="center"/>
              <w:rPr>
                <w:ins w:id="109" w:author="Hoagland, Alexander" w:date="2021-07-19T16:09:00Z"/>
                <w:rFonts w:ascii="Times New Roman" w:hAnsi="Times New Roman" w:cs="Times New Roman"/>
                <w:color w:val="000000"/>
              </w:rPr>
            </w:pPr>
            <w:ins w:id="110" w:author="Hoagland, Alexander" w:date="2021-07-19T19:29:00Z">
              <w:r>
                <w:rPr>
                  <w:rFonts w:ascii="Times New Roman" w:hAnsi="Times New Roman" w:cs="Times New Roman"/>
                  <w:color w:val="000000"/>
                </w:rPr>
                <w:t>9.72****</w:t>
              </w:r>
            </w:ins>
          </w:p>
        </w:tc>
      </w:tr>
      <w:tr w:rsidR="002E6AE0" w:rsidRPr="008F494B" w14:paraId="2EADA4BF" w14:textId="77777777" w:rsidTr="00170876">
        <w:tblPrEx>
          <w:tblW w:w="9720" w:type="dxa"/>
          <w:tblPrExChange w:id="111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112" w:author="Hoagland, Alexander" w:date="2021-07-15T12:31:00Z">
              <w:tcPr>
                <w:tcW w:w="3150" w:type="dxa"/>
                <w:vAlign w:val="bottom"/>
              </w:tcPr>
            </w:tcPrChange>
          </w:tcPr>
          <w:p w14:paraId="289AA7AC" w14:textId="77777777" w:rsidR="002E6AE0" w:rsidRPr="008F494B" w:rsidRDefault="002E6AE0" w:rsidP="002E6AE0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number of coverage disruptions (gap or switch)</w:t>
            </w:r>
          </w:p>
        </w:tc>
        <w:tc>
          <w:tcPr>
            <w:tcW w:w="1350" w:type="dxa"/>
            <w:vAlign w:val="center"/>
            <w:tcPrChange w:id="113" w:author="Hoagland, Alexander" w:date="2021-07-15T12:31:00Z">
              <w:tcPr>
                <w:tcW w:w="1350" w:type="dxa"/>
                <w:vAlign w:val="bottom"/>
              </w:tcPr>
            </w:tcPrChange>
          </w:tcPr>
          <w:p w14:paraId="501F4A80" w14:textId="7C24825C" w:rsidR="002E6AE0" w:rsidRPr="008F494B" w:rsidRDefault="002E6AE0">
            <w:pPr>
              <w:jc w:val="center"/>
              <w:rPr>
                <w:rFonts w:ascii="Times New Roman" w:hAnsi="Times New Roman" w:cs="Times New Roman"/>
              </w:rPr>
            </w:pPr>
            <w:ins w:id="114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20</w:t>
              </w:r>
            </w:ins>
            <w:del w:id="115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20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350" w:type="dxa"/>
            <w:vAlign w:val="center"/>
            <w:tcPrChange w:id="116" w:author="Hoagland, Alexander" w:date="2021-07-15T12:31:00Z">
              <w:tcPr>
                <w:tcW w:w="1350" w:type="dxa"/>
                <w:vAlign w:val="bottom"/>
              </w:tcPr>
            </w:tcPrChange>
          </w:tcPr>
          <w:p w14:paraId="1C7A7C73" w14:textId="1D74D14E" w:rsidR="002E6AE0" w:rsidDel="00744AE5" w:rsidRDefault="002E6AE0">
            <w:pPr>
              <w:jc w:val="center"/>
              <w:rPr>
                <w:del w:id="117" w:author="Hoagland, Alexander" w:date="2021-07-15T12:30:00Z"/>
                <w:rFonts w:ascii="Times New Roman" w:hAnsi="Times New Roman" w:cs="Times New Roman"/>
                <w:color w:val="000000"/>
              </w:rPr>
            </w:pPr>
            <w:ins w:id="118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85</w:t>
              </w:r>
            </w:ins>
            <w:del w:id="119" w:author="Hoagland, Alexander" w:date="2021-07-15T12:30:00Z">
              <w:r w:rsidDel="00744AE5">
                <w:rPr>
                  <w:rFonts w:ascii="Times New Roman" w:hAnsi="Times New Roman" w:cs="Times New Roman"/>
                  <w:color w:val="000000"/>
                </w:rPr>
                <w:delText>0.82</w:delText>
              </w:r>
            </w:del>
          </w:p>
          <w:p w14:paraId="5B79E23F" w14:textId="52C64CBB" w:rsidR="002E6AE0" w:rsidRPr="008F494B" w:rsidRDefault="002E6A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center"/>
            <w:tcPrChange w:id="120" w:author="Hoagland, Alexander" w:date="2021-07-15T12:31:00Z">
              <w:tcPr>
                <w:tcW w:w="1710" w:type="dxa"/>
                <w:vAlign w:val="bottom"/>
              </w:tcPr>
            </w:tcPrChange>
          </w:tcPr>
          <w:p w14:paraId="6DE96B3E" w14:textId="56CF4A15" w:rsidR="002E6AE0" w:rsidRPr="008F494B" w:rsidDel="00744AE5" w:rsidRDefault="002E6AE0" w:rsidP="002E6AE0">
            <w:pPr>
              <w:jc w:val="center"/>
              <w:rPr>
                <w:del w:id="121" w:author="Hoagland, Alexander" w:date="2021-07-15T12:30:00Z"/>
                <w:rFonts w:ascii="Times New Roman" w:hAnsi="Times New Roman" w:cs="Times New Roman"/>
                <w:color w:val="000000"/>
              </w:rPr>
            </w:pPr>
            <w:ins w:id="122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6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5</w:t>
              </w:r>
            </w:ins>
            <w:del w:id="123" w:author="Hoagland, Alexander" w:date="2021-07-15T12:30:00Z">
              <w:r w:rsidDel="00744AE5">
                <w:rPr>
                  <w:rFonts w:ascii="Times New Roman" w:hAnsi="Times New Roman" w:cs="Times New Roman"/>
                  <w:color w:val="000000"/>
                </w:rPr>
                <w:delText>0.62</w:delText>
              </w:r>
            </w:del>
          </w:p>
          <w:p w14:paraId="2EC419FE" w14:textId="77777777" w:rsidR="002E6AE0" w:rsidRPr="008F494B" w:rsidRDefault="002E6AE0" w:rsidP="002E6A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tcPrChange w:id="124" w:author="Hoagland, Alexander" w:date="2021-07-15T12:31:00Z">
              <w:tcPr>
                <w:tcW w:w="2160" w:type="dxa"/>
                <w:vAlign w:val="bottom"/>
              </w:tcPr>
            </w:tcPrChange>
          </w:tcPr>
          <w:p w14:paraId="3425F17A" w14:textId="64063BF6" w:rsidR="002E6AE0" w:rsidRPr="008F494B" w:rsidRDefault="002E6AE0">
            <w:pPr>
              <w:jc w:val="center"/>
              <w:rPr>
                <w:rFonts w:ascii="Times New Roman" w:hAnsi="Times New Roman" w:cs="Times New Roman"/>
              </w:rPr>
            </w:pPr>
            <w:ins w:id="125" w:author="Hoagland, Alexander" w:date="2021-07-15T13:16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22*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***</w:t>
              </w:r>
            </w:ins>
            <w:del w:id="126" w:author="Hoagland, Alexander" w:date="2021-07-15T12:30:00Z">
              <w:r w:rsidDel="00744AE5">
                <w:rPr>
                  <w:rFonts w:ascii="Times New Roman" w:hAnsi="Times New Roman" w:cs="Times New Roman"/>
                  <w:color w:val="000000"/>
                </w:rPr>
                <w:delText>0.22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**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**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</w:tr>
      <w:tr w:rsidR="00170876" w:rsidRPr="008F494B" w14:paraId="63A17F53" w14:textId="77777777" w:rsidTr="00170876">
        <w:tblPrEx>
          <w:tblW w:w="9720" w:type="dxa"/>
          <w:tblPrExChange w:id="127" w:author="Hoagland, Alexander" w:date="2021-07-15T12:31:00Z">
            <w:tblPrEx>
              <w:tblW w:w="9720" w:type="dxa"/>
            </w:tblPrEx>
          </w:tblPrExChange>
        </w:tblPrEx>
        <w:trPr>
          <w:trHeight w:val="432"/>
        </w:trPr>
        <w:tc>
          <w:tcPr>
            <w:tcW w:w="3150" w:type="dxa"/>
            <w:vAlign w:val="center"/>
            <w:tcPrChange w:id="128" w:author="Hoagland, Alexander" w:date="2021-07-15T12:31:00Z">
              <w:tcPr>
                <w:tcW w:w="3150" w:type="dxa"/>
                <w:vAlign w:val="bottom"/>
              </w:tcPr>
            </w:tcPrChange>
          </w:tcPr>
          <w:p w14:paraId="659AB9DF" w14:textId="77777777" w:rsidR="00170876" w:rsidRPr="008F494B" w:rsidRDefault="00170876">
            <w:pPr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Mean duration of coverage gaps (months)</w:t>
            </w:r>
          </w:p>
        </w:tc>
        <w:tc>
          <w:tcPr>
            <w:tcW w:w="1350" w:type="dxa"/>
            <w:vAlign w:val="center"/>
            <w:tcPrChange w:id="129" w:author="Hoagland, Alexander" w:date="2021-07-15T12:31:00Z">
              <w:tcPr>
                <w:tcW w:w="1350" w:type="dxa"/>
                <w:vAlign w:val="bottom"/>
              </w:tcPr>
            </w:tcPrChange>
          </w:tcPr>
          <w:p w14:paraId="7BD9980B" w14:textId="7ABD2A95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  <w:ins w:id="130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0.06</w:t>
              </w:r>
            </w:ins>
            <w:del w:id="131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0.06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350" w:type="dxa"/>
            <w:vAlign w:val="center"/>
            <w:tcPrChange w:id="132" w:author="Hoagland, Alexander" w:date="2021-07-15T12:31:00Z">
              <w:tcPr>
                <w:tcW w:w="1350" w:type="dxa"/>
                <w:vAlign w:val="bottom"/>
              </w:tcPr>
            </w:tcPrChange>
          </w:tcPr>
          <w:p w14:paraId="65AADDBF" w14:textId="7B8364C1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  <w:ins w:id="133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0.2</w:t>
              </w:r>
            </w:ins>
            <w:ins w:id="134" w:author="Hoagland, Alexander" w:date="2021-07-15T12:31:00Z">
              <w:r>
                <w:rPr>
                  <w:rFonts w:ascii="Times New Roman" w:hAnsi="Times New Roman" w:cs="Times New Roman"/>
                  <w:color w:val="000000"/>
                </w:rPr>
                <w:t>7</w:t>
              </w:r>
            </w:ins>
            <w:del w:id="135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0.27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  <w:tc>
          <w:tcPr>
            <w:tcW w:w="1710" w:type="dxa"/>
            <w:vAlign w:val="center"/>
            <w:tcPrChange w:id="136" w:author="Hoagland, Alexander" w:date="2021-07-15T12:31:00Z">
              <w:tcPr>
                <w:tcW w:w="1710" w:type="dxa"/>
                <w:vAlign w:val="bottom"/>
              </w:tcPr>
            </w:tcPrChange>
          </w:tcPr>
          <w:p w14:paraId="6709DD0C" w14:textId="05DA59F2" w:rsidR="00170876" w:rsidRPr="008F494B" w:rsidDel="00744AE5" w:rsidRDefault="00170876">
            <w:pPr>
              <w:jc w:val="center"/>
              <w:rPr>
                <w:del w:id="137" w:author="Hoagland, Alexander" w:date="2021-07-15T12:30:00Z"/>
                <w:rFonts w:ascii="Times New Roman" w:hAnsi="Times New Roman" w:cs="Times New Roman"/>
                <w:color w:val="000000"/>
              </w:rPr>
            </w:pPr>
            <w:ins w:id="138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0.21</w:t>
              </w:r>
            </w:ins>
            <w:del w:id="139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0.21</w:delText>
              </w:r>
            </w:del>
          </w:p>
          <w:p w14:paraId="00720E73" w14:textId="77777777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  <w:tcPrChange w:id="140" w:author="Hoagland, Alexander" w:date="2021-07-15T12:31:00Z">
              <w:tcPr>
                <w:tcW w:w="2160" w:type="dxa"/>
                <w:vAlign w:val="bottom"/>
              </w:tcPr>
            </w:tcPrChange>
          </w:tcPr>
          <w:p w14:paraId="32A0F345" w14:textId="46179AAD" w:rsidR="00170876" w:rsidRPr="008F494B" w:rsidRDefault="00170876">
            <w:pPr>
              <w:jc w:val="center"/>
              <w:rPr>
                <w:rFonts w:ascii="Times New Roman" w:hAnsi="Times New Roman" w:cs="Times New Roman"/>
              </w:rPr>
            </w:pPr>
            <w:ins w:id="141" w:author="Hoagland, Alexander" w:date="2021-07-15T12:30:00Z">
              <w:r w:rsidRPr="008F494B">
                <w:rPr>
                  <w:rFonts w:ascii="Times New Roman" w:hAnsi="Times New Roman" w:cs="Times New Roman"/>
                  <w:color w:val="000000"/>
                </w:rPr>
                <w:t>0.</w:t>
              </w:r>
              <w:r>
                <w:rPr>
                  <w:rFonts w:ascii="Times New Roman" w:hAnsi="Times New Roman" w:cs="Times New Roman"/>
                  <w:color w:val="000000"/>
                </w:rPr>
                <w:t>08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  <w:r w:rsidRPr="008F494B">
                <w:rPr>
                  <w:rFonts w:ascii="Times New Roman" w:hAnsi="Times New Roman" w:cs="Times New Roman"/>
                  <w:color w:val="000000"/>
                </w:rPr>
                <w:t>*</w:t>
              </w:r>
              <w:r>
                <w:rPr>
                  <w:rFonts w:ascii="Times New Roman" w:hAnsi="Times New Roman" w:cs="Times New Roman"/>
                  <w:color w:val="000000"/>
                </w:rPr>
                <w:t>*</w:t>
              </w:r>
            </w:ins>
            <w:del w:id="142" w:author="Hoagland, Alexander" w:date="2021-07-15T12:30:00Z"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0.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08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Del="00744AE5">
                <w:rPr>
                  <w:rFonts w:ascii="Times New Roman" w:hAnsi="Times New Roman" w:cs="Times New Roman"/>
                  <w:color w:val="000000"/>
                </w:rPr>
                <w:delText>*</w:delText>
              </w:r>
              <w:r w:rsidRPr="008F494B" w:rsidDel="00744AE5">
                <w:rPr>
                  <w:rFonts w:ascii="Times New Roman" w:hAnsi="Times New Roman" w:cs="Times New Roman"/>
                  <w:color w:val="000000"/>
                </w:rPr>
                <w:br/>
              </w:r>
            </w:del>
          </w:p>
        </w:tc>
      </w:tr>
    </w:tbl>
    <w:p w14:paraId="02376DD3" w14:textId="4AE46C4F" w:rsidR="00E56768" w:rsidRDefault="00E56768" w:rsidP="00E56768">
      <w:pPr>
        <w:rPr>
          <w:rFonts w:ascii="Courier New" w:hAnsi="Courier New" w:cs="Courier New"/>
        </w:rPr>
      </w:pPr>
      <w:r>
        <w:rPr>
          <w:rFonts w:ascii="Courier New" w:hAnsi="Courier New" w:cs="Courier New"/>
          <w:shd w:val="clear" w:color="auto" w:fill="FFFFFF"/>
        </w:rPr>
        <w:t>Source</w:t>
      </w:r>
      <w:r w:rsidRPr="008F494B">
        <w:rPr>
          <w:rFonts w:ascii="Courier New" w:hAnsi="Courier New" w:cs="Courier New"/>
          <w:shd w:val="clear" w:color="auto" w:fill="FFFFFF"/>
        </w:rPr>
        <w:t xml:space="preserve">: </w:t>
      </w:r>
      <w:r w:rsidRPr="008F494B">
        <w:rPr>
          <w:rFonts w:ascii="Courier New" w:hAnsi="Courier New" w:cs="Courier New"/>
        </w:rPr>
        <w:t>Authors’ analysis of linked all payer claims data, income, and birth records for Medicaid-financed birt</w:t>
      </w:r>
      <w:r>
        <w:rPr>
          <w:rFonts w:ascii="Courier New" w:hAnsi="Courier New" w:cs="Courier New"/>
        </w:rPr>
        <w:t xml:space="preserve">hs in Colorado from 2014-2018. Notes: </w:t>
      </w:r>
      <w:r w:rsidRPr="008F494B">
        <w:rPr>
          <w:rFonts w:ascii="Courier New" w:hAnsi="Courier New" w:cs="Courier New"/>
        </w:rPr>
        <w:t xml:space="preserve">Columns 1 and 2 display the mean values </w:t>
      </w:r>
      <w:del w:id="143" w:author="Gordon, Sarah H" w:date="2021-07-15T11:32:00Z">
        <w:r w:rsidRPr="008F494B" w:rsidDel="00881202">
          <w:rPr>
            <w:rFonts w:ascii="Courier New" w:hAnsi="Courier New" w:cs="Courier New"/>
          </w:rPr>
          <w:delText xml:space="preserve">among </w:delText>
        </w:r>
      </w:del>
      <w:ins w:id="144" w:author="Gordon, Sarah H" w:date="2021-07-15T11:32:00Z">
        <w:r w:rsidR="00881202">
          <w:rPr>
            <w:rFonts w:ascii="Courier New" w:hAnsi="Courier New" w:cs="Courier New"/>
          </w:rPr>
          <w:t>for continuity of coverage outcomes among</w:t>
        </w:r>
      </w:ins>
      <w:del w:id="145" w:author="Gordon, Sarah H" w:date="2021-07-15T11:32:00Z">
        <w:r w:rsidRPr="008F494B" w:rsidDel="00881202">
          <w:rPr>
            <w:rFonts w:ascii="Courier New" w:hAnsi="Courier New" w:cs="Courier New"/>
          </w:rPr>
          <w:delText>the full income sample of births to</w:delText>
        </w:r>
      </w:del>
      <w:r w:rsidRPr="008F494B">
        <w:rPr>
          <w:rFonts w:ascii="Courier New" w:hAnsi="Courier New" w:cs="Courier New"/>
        </w:rPr>
        <w:t xml:space="preserve"> women with incomes below 265% FPL.</w:t>
      </w:r>
      <w:ins w:id="146" w:author="Gordon, Sarah H" w:date="2021-07-15T11:33:00Z">
        <w:r w:rsidR="00881202">
          <w:rPr>
            <w:rFonts w:ascii="Courier New" w:hAnsi="Courier New" w:cs="Courier New"/>
          </w:rPr>
          <w:t xml:space="preserve"> Coverage switch and gap rates do not sum to equal the total coverage disruption rate due to postpartum women who are lost to follow-up from the APCD.</w:t>
        </w:r>
      </w:ins>
      <w:r w:rsidRPr="008F494B">
        <w:rPr>
          <w:rFonts w:ascii="Courier New" w:hAnsi="Courier New" w:cs="Courier New"/>
        </w:rPr>
        <w:t xml:space="preserve"> </w:t>
      </w:r>
      <w:del w:id="147" w:author="Gordon, Sarah H" w:date="2021-07-15T11:33:00Z">
        <w:r w:rsidRPr="008F494B" w:rsidDel="00881202">
          <w:rPr>
            <w:rFonts w:ascii="Courier New" w:hAnsi="Courier New" w:cs="Courier New"/>
          </w:rPr>
          <w:delText>Clustered standard errors at the mother-level are shown below means in parentheses; 95% confidence intervals are shown below regression coefficients in brackets.</w:delText>
        </w:r>
        <w:r w:rsidR="000A4369" w:rsidDel="00881202">
          <w:rPr>
            <w:rFonts w:ascii="Courier New" w:hAnsi="Courier New" w:cs="Courier New"/>
          </w:rPr>
          <w:delText xml:space="preserve"> </w:delText>
        </w:r>
      </w:del>
      <w:ins w:id="148" w:author="Gordon, Sarah H" w:date="2021-07-15T11:34:00Z">
        <w:r w:rsidR="007C6EA1">
          <w:rPr>
            <w:rFonts w:ascii="Courier New" w:hAnsi="Courier New" w:cs="Courier New"/>
          </w:rPr>
          <w:t xml:space="preserve">Adjusted differences obtained from regression discontinuity models with </w:t>
        </w:r>
      </w:ins>
      <w:del w:id="149" w:author="Gordon, Sarah H" w:date="2021-07-15T11:34:00Z">
        <w:r w:rsidR="000A4369" w:rsidRPr="000A4369" w:rsidDel="007C6EA1">
          <w:rPr>
            <w:rFonts w:ascii="Courier New" w:hAnsi="Courier New" w:cs="Courier New"/>
          </w:rPr>
          <w:delText>T</w:delText>
        </w:r>
      </w:del>
      <w:ins w:id="150" w:author="Gordon, Sarah H" w:date="2021-07-15T11:34:00Z">
        <w:r w:rsidR="007C6EA1">
          <w:rPr>
            <w:rFonts w:ascii="Courier New" w:hAnsi="Courier New" w:cs="Courier New"/>
          </w:rPr>
          <w:t>t</w:t>
        </w:r>
      </w:ins>
      <w:r w:rsidR="000A4369" w:rsidRPr="000A4369">
        <w:rPr>
          <w:rFonts w:ascii="Courier New" w:hAnsi="Courier New" w:cs="Courier New"/>
        </w:rPr>
        <w:t>riangular kernel weights</w:t>
      </w:r>
      <w:del w:id="151" w:author="Gordon, Sarah H" w:date="2021-07-15T11:34:00Z">
        <w:r w:rsidR="000A4369" w:rsidRPr="000A4369" w:rsidDel="007C6EA1">
          <w:rPr>
            <w:rFonts w:ascii="Courier New" w:hAnsi="Courier New" w:cs="Courier New"/>
          </w:rPr>
          <w:delText xml:space="preserve"> are used in regressions</w:delText>
        </w:r>
      </w:del>
      <w:r w:rsidR="000A4369" w:rsidRPr="000A4369">
        <w:rPr>
          <w:rFonts w:ascii="Courier New" w:hAnsi="Courier New" w:cs="Courier New"/>
        </w:rPr>
        <w:t xml:space="preserve">. </w:t>
      </w:r>
      <w:r w:rsidRPr="00C06BFF">
        <w:rPr>
          <w:rFonts w:ascii="Courier New" w:hAnsi="Courier New" w:cs="Courier New"/>
        </w:rPr>
        <w:t>*p&lt;0.10, **p</w:t>
      </w:r>
      <w:r>
        <w:rPr>
          <w:rFonts w:ascii="Courier New" w:hAnsi="Courier New" w:cs="Courier New"/>
        </w:rPr>
        <w:t>&lt;0.05, *** p&lt;0.01, ****p&lt; 0.001.</w:t>
      </w:r>
      <w:r w:rsidR="000A4586">
        <w:rPr>
          <w:rFonts w:ascii="Courier New" w:hAnsi="Courier New" w:cs="Courier New"/>
        </w:rPr>
        <w:t xml:space="preserve"> </w:t>
      </w:r>
    </w:p>
    <w:p w14:paraId="237CE822" w14:textId="77777777" w:rsidR="00E56768" w:rsidRDefault="00E56768" w:rsidP="00E56768">
      <w:pPr>
        <w:rPr>
          <w:rFonts w:ascii="Courier New" w:hAnsi="Courier New" w:cs="Courier New"/>
        </w:rPr>
      </w:pPr>
    </w:p>
    <w:p w14:paraId="09E227D7" w14:textId="77777777" w:rsidR="009D4553" w:rsidRDefault="009D4553"/>
    <w:sectPr w:rsidR="009D4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76C65" w14:textId="77777777" w:rsidR="009C1FDD" w:rsidRDefault="004E2A30">
      <w:pPr>
        <w:spacing w:after="0" w:line="240" w:lineRule="auto"/>
      </w:pPr>
      <w:r>
        <w:separator/>
      </w:r>
    </w:p>
  </w:endnote>
  <w:endnote w:type="continuationSeparator" w:id="0">
    <w:p w14:paraId="14F2EB6A" w14:textId="77777777" w:rsidR="009C1FDD" w:rsidRDefault="004E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C34E1" w14:textId="77777777" w:rsidR="001403E0" w:rsidRDefault="00091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2E63F" w14:textId="77777777" w:rsidR="001403E0" w:rsidRDefault="0009189D">
    <w:pPr>
      <w:pStyle w:val="Footer"/>
    </w:pPr>
  </w:p>
  <w:p w14:paraId="1187B9A2" w14:textId="77777777" w:rsidR="001403E0" w:rsidRDefault="000918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F27E" w14:textId="77777777" w:rsidR="001403E0" w:rsidRDefault="00091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44D5" w14:textId="77777777" w:rsidR="009C1FDD" w:rsidRDefault="004E2A30">
      <w:pPr>
        <w:spacing w:after="0" w:line="240" w:lineRule="auto"/>
      </w:pPr>
      <w:r>
        <w:separator/>
      </w:r>
    </w:p>
  </w:footnote>
  <w:footnote w:type="continuationSeparator" w:id="0">
    <w:p w14:paraId="27EA8962" w14:textId="77777777" w:rsidR="009C1FDD" w:rsidRDefault="004E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53AA" w14:textId="77777777" w:rsidR="001403E0" w:rsidRDefault="00091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1FA" w14:textId="77777777" w:rsidR="001403E0" w:rsidRDefault="000918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6049" w14:textId="77777777" w:rsidR="001403E0" w:rsidRDefault="0009189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agland, Alexander">
    <w15:presenceInfo w15:providerId="AD" w15:userId="S-1-5-21-848115496-1524922173-1168901340-801255"/>
  </w15:person>
  <w15:person w15:author="Gordon, Sarah H">
    <w15:presenceInfo w15:providerId="AD" w15:userId="S-1-5-21-848115496-1524922173-1168901340-9512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68"/>
    <w:rsid w:val="00060D46"/>
    <w:rsid w:val="0009189D"/>
    <w:rsid w:val="00091984"/>
    <w:rsid w:val="000A4369"/>
    <w:rsid w:val="000A4586"/>
    <w:rsid w:val="001156E5"/>
    <w:rsid w:val="001376D1"/>
    <w:rsid w:val="00170876"/>
    <w:rsid w:val="001C6997"/>
    <w:rsid w:val="00260515"/>
    <w:rsid w:val="002B60EF"/>
    <w:rsid w:val="002E2742"/>
    <w:rsid w:val="002E6AE0"/>
    <w:rsid w:val="004A6976"/>
    <w:rsid w:val="004E2A30"/>
    <w:rsid w:val="005044D3"/>
    <w:rsid w:val="005A323C"/>
    <w:rsid w:val="0066728C"/>
    <w:rsid w:val="00763FBE"/>
    <w:rsid w:val="00790C91"/>
    <w:rsid w:val="007C6EA1"/>
    <w:rsid w:val="00881202"/>
    <w:rsid w:val="00896FB3"/>
    <w:rsid w:val="008C227F"/>
    <w:rsid w:val="009C1FDD"/>
    <w:rsid w:val="009D4553"/>
    <w:rsid w:val="00A23437"/>
    <w:rsid w:val="00A53CDB"/>
    <w:rsid w:val="00C90074"/>
    <w:rsid w:val="00E3068A"/>
    <w:rsid w:val="00E56768"/>
    <w:rsid w:val="00E80C00"/>
    <w:rsid w:val="00EE442A"/>
    <w:rsid w:val="00EE5C5F"/>
    <w:rsid w:val="00F364A7"/>
    <w:rsid w:val="00F7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52D1"/>
  <w15:chartTrackingRefBased/>
  <w15:docId w15:val="{2513CF71-4D0B-4076-8B81-74E6FD71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68"/>
  </w:style>
  <w:style w:type="paragraph" w:styleId="Header">
    <w:name w:val="header"/>
    <w:basedOn w:val="Normal"/>
    <w:link w:val="HeaderChar"/>
    <w:uiPriority w:val="99"/>
    <w:unhideWhenUsed/>
    <w:rsid w:val="00E5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8"/>
  </w:style>
  <w:style w:type="character" w:styleId="CommentReference">
    <w:name w:val="annotation reference"/>
    <w:basedOn w:val="DefaultParagraphFont"/>
    <w:uiPriority w:val="99"/>
    <w:semiHidden/>
    <w:unhideWhenUsed/>
    <w:rsid w:val="00667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2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2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2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50192D31B1945A7CE165A5E8DB420" ma:contentTypeVersion="14" ma:contentTypeDescription="Create a new document." ma:contentTypeScope="" ma:versionID="05d634c94ebc826dda949a4214508ae4">
  <xsd:schema xmlns:xsd="http://www.w3.org/2001/XMLSchema" xmlns:xs="http://www.w3.org/2001/XMLSchema" xmlns:p="http://schemas.microsoft.com/office/2006/metadata/properties" xmlns:ns3="06131819-de53-4057-8a6c-27518fa29e1d" xmlns:ns4="63df3d0b-1cf4-4348-be42-b2233f6fb450" targetNamespace="http://schemas.microsoft.com/office/2006/metadata/properties" ma:root="true" ma:fieldsID="5bbc3b8ecf5329927a7ca7e8f7aee0cb" ns3:_="" ns4:_="">
    <xsd:import namespace="06131819-de53-4057-8a6c-27518fa29e1d"/>
    <xsd:import namespace="63df3d0b-1cf4-4348-be42-b2233f6fb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31819-de53-4057-8a6c-27518fa2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f3d0b-1cf4-4348-be42-b2233f6fb4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A46C00-E057-460F-8FF1-E41A76AEECD0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06131819-de53-4057-8a6c-27518fa29e1d"/>
    <ds:schemaRef ds:uri="http://www.w3.org/XML/1998/namespace"/>
    <ds:schemaRef ds:uri="http://purl.org/dc/elements/1.1/"/>
    <ds:schemaRef ds:uri="63df3d0b-1cf4-4348-be42-b2233f6fb450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3D20DB6-F0EE-4E34-82D9-4528B6F3D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B3FE7-53AD-45EA-BFB7-87FA43F18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31819-de53-4057-8a6c-27518fa29e1d"/>
    <ds:schemaRef ds:uri="63df3d0b-1cf4-4348-be42-b2233f6fb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Sarah H</dc:creator>
  <cp:keywords/>
  <dc:description/>
  <cp:lastModifiedBy>Hoagland, Alexander</cp:lastModifiedBy>
  <cp:revision>10</cp:revision>
  <dcterms:created xsi:type="dcterms:W3CDTF">2021-07-15T15:35:00Z</dcterms:created>
  <dcterms:modified xsi:type="dcterms:W3CDTF">2021-07-19T23:30:00Z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0x01010013050192D31B1945A7CE165A5E8DB420</vt:lpwstr>
  </property>
</Properties>
</file>