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0D2A3" w14:textId="3EDB7D21" w:rsidR="00783BBF" w:rsidRDefault="00783BBF" w:rsidP="00F53F60">
      <w:pPr>
        <w:spacing w:after="0" w:line="480" w:lineRule="auto"/>
        <w:rPr>
          <w:rFonts w:ascii="Courier New" w:hAnsi="Courier New" w:cs="Courier New"/>
          <w:b/>
        </w:rPr>
      </w:pPr>
      <w:r>
        <w:rPr>
          <w:rFonts w:ascii="Courier New" w:hAnsi="Courier New" w:cs="Courier New"/>
          <w:b/>
        </w:rPr>
        <w:t xml:space="preserve">Title: </w:t>
      </w:r>
      <w:r w:rsidRPr="00783BBF">
        <w:rPr>
          <w:rFonts w:ascii="Courier New" w:hAnsi="Courier New" w:cs="Courier New"/>
        </w:rPr>
        <w:t>Beyond 60 Days: The Effect of Postpartum Medicaid Eligibility on Continuity of Insurance Enrollment</w:t>
      </w:r>
    </w:p>
    <w:p w14:paraId="7C6FA9BA" w14:textId="73724A14" w:rsidR="00C9756F" w:rsidRDefault="00C9756F" w:rsidP="00F53F60">
      <w:pPr>
        <w:spacing w:after="0" w:line="480" w:lineRule="auto"/>
        <w:rPr>
          <w:rFonts w:ascii="Courier New" w:hAnsi="Courier New" w:cs="Courier New"/>
          <w:b/>
        </w:rPr>
      </w:pPr>
      <w:r>
        <w:rPr>
          <w:rFonts w:ascii="Courier New" w:hAnsi="Courier New" w:cs="Courier New"/>
          <w:b/>
        </w:rPr>
        <w:t>Abstract</w:t>
      </w:r>
    </w:p>
    <w:p w14:paraId="167C7474" w14:textId="2934E6B8" w:rsidR="00C9756F" w:rsidRDefault="00490225" w:rsidP="0080145C">
      <w:pPr>
        <w:spacing w:after="0" w:line="480" w:lineRule="auto"/>
        <w:rPr>
          <w:rFonts w:ascii="Courier New" w:hAnsi="Courier New" w:cs="Courier New"/>
        </w:rPr>
      </w:pPr>
      <w:r w:rsidRPr="00490225">
        <w:rPr>
          <w:rFonts w:ascii="Courier New" w:hAnsi="Courier New" w:cs="Courier New"/>
        </w:rPr>
        <w:t xml:space="preserve">The </w:t>
      </w:r>
      <w:r>
        <w:rPr>
          <w:rFonts w:ascii="Courier New" w:hAnsi="Courier New" w:cs="Courier New"/>
        </w:rPr>
        <w:t xml:space="preserve">2021 </w:t>
      </w:r>
      <w:r w:rsidRPr="00490225">
        <w:rPr>
          <w:rFonts w:ascii="Courier New" w:hAnsi="Courier New" w:cs="Courier New"/>
        </w:rPr>
        <w:t>American Rescue Act included a</w:t>
      </w:r>
      <w:r>
        <w:rPr>
          <w:rFonts w:ascii="Courier New" w:hAnsi="Courier New" w:cs="Courier New"/>
        </w:rPr>
        <w:t xml:space="preserve"> new</w:t>
      </w:r>
      <w:r w:rsidRPr="00490225">
        <w:rPr>
          <w:rFonts w:ascii="Courier New" w:hAnsi="Courier New" w:cs="Courier New"/>
        </w:rPr>
        <w:t xml:space="preserve"> option </w:t>
      </w:r>
      <w:r w:rsidR="006035D0">
        <w:rPr>
          <w:rFonts w:ascii="Courier New" w:hAnsi="Courier New" w:cs="Courier New"/>
        </w:rPr>
        <w:t xml:space="preserve">for states </w:t>
      </w:r>
      <w:r w:rsidRPr="00490225">
        <w:rPr>
          <w:rFonts w:ascii="Courier New" w:hAnsi="Courier New" w:cs="Courier New"/>
        </w:rPr>
        <w:t xml:space="preserve">to </w:t>
      </w:r>
      <w:del w:id="0" w:author="Gordon, Sarah H" w:date="2021-07-09T12:13:00Z">
        <w:r w:rsidRPr="00490225" w:rsidDel="007D1E7C">
          <w:rPr>
            <w:rFonts w:ascii="Courier New" w:hAnsi="Courier New" w:cs="Courier New"/>
          </w:rPr>
          <w:delText xml:space="preserve">use federal matching funds to </w:delText>
        </w:r>
      </w:del>
      <w:r w:rsidRPr="00490225">
        <w:rPr>
          <w:rFonts w:ascii="Courier New" w:hAnsi="Courier New" w:cs="Courier New"/>
        </w:rPr>
        <w:t xml:space="preserve">extend postpartum </w:t>
      </w:r>
      <w:r>
        <w:rPr>
          <w:rFonts w:ascii="Courier New" w:hAnsi="Courier New" w:cs="Courier New"/>
        </w:rPr>
        <w:t xml:space="preserve">Medicaid eligibility </w:t>
      </w:r>
      <w:r w:rsidR="00017A5D">
        <w:rPr>
          <w:rFonts w:ascii="Courier New" w:hAnsi="Courier New" w:cs="Courier New"/>
        </w:rPr>
        <w:t xml:space="preserve">from 60 days to </w:t>
      </w:r>
      <w:r w:rsidRPr="00490225">
        <w:rPr>
          <w:rFonts w:ascii="Courier New" w:hAnsi="Courier New" w:cs="Courier New"/>
        </w:rPr>
        <w:t xml:space="preserve">up to one year after the end of pregnancy. </w:t>
      </w:r>
      <w:r w:rsidR="0080145C">
        <w:rPr>
          <w:rFonts w:ascii="Courier New" w:hAnsi="Courier New" w:cs="Courier New"/>
        </w:rPr>
        <w:t>Using linked all payer claims, income, and birth record data from Colorado from 2014-2019, w</w:t>
      </w:r>
      <w:r w:rsidR="0080145C" w:rsidRPr="0080145C">
        <w:rPr>
          <w:rFonts w:ascii="Courier New" w:hAnsi="Courier New" w:cs="Courier New"/>
        </w:rPr>
        <w:t>e evaluated the effect of postpartum Medicaid eligibility on continuity of insurance coverage in the postpartum year</w:t>
      </w:r>
      <w:r w:rsidR="0080145C">
        <w:rPr>
          <w:rFonts w:ascii="Courier New" w:hAnsi="Courier New" w:cs="Courier New"/>
        </w:rPr>
        <w:t xml:space="preserve"> using a regression discontinuity design. We found that m</w:t>
      </w:r>
      <w:r w:rsidR="0080145C" w:rsidRPr="0080145C">
        <w:rPr>
          <w:rFonts w:ascii="Courier New" w:hAnsi="Courier New" w:cs="Courier New"/>
        </w:rPr>
        <w:t>aintaining eligibility for Medicaid after childbirth improved stability of insurance enrollment in the postpartum year. Postpartum Medicaid eligibility led to 1.3 additional months of any postpartum insurance enrollment (p &lt; 0.001), a 4 percentage point decrease in the probability of a postpartum disrupti</w:t>
      </w:r>
      <w:r w:rsidR="0080145C">
        <w:rPr>
          <w:rFonts w:ascii="Courier New" w:hAnsi="Courier New" w:cs="Courier New"/>
        </w:rPr>
        <w:t>on in coverage (p&lt;0.001), and gaps</w:t>
      </w:r>
      <w:r w:rsidR="0080145C" w:rsidRPr="0080145C">
        <w:rPr>
          <w:rFonts w:ascii="Courier New" w:hAnsi="Courier New" w:cs="Courier New"/>
        </w:rPr>
        <w:t xml:space="preserve"> in coverage that were 0.6 months shorter (p&lt;0.001). Our findings indicate that </w:t>
      </w:r>
      <w:ins w:id="1" w:author="Gordon, Sarah H" w:date="2021-07-09T12:15:00Z">
        <w:r w:rsidR="007D1E7C">
          <w:rPr>
            <w:rFonts w:ascii="Courier New" w:hAnsi="Courier New" w:cs="Courier New"/>
          </w:rPr>
          <w:t xml:space="preserve">postpartum transitions to commercial coverage may not be seamless, and </w:t>
        </w:r>
      </w:ins>
      <w:r w:rsidR="0080145C" w:rsidRPr="0080145C">
        <w:rPr>
          <w:rFonts w:ascii="Courier New" w:hAnsi="Courier New" w:cs="Courier New"/>
        </w:rPr>
        <w:t xml:space="preserve">states that </w:t>
      </w:r>
      <w:r w:rsidR="0080145C">
        <w:rPr>
          <w:rFonts w:ascii="Courier New" w:hAnsi="Courier New" w:cs="Courier New"/>
        </w:rPr>
        <w:t xml:space="preserve">extend postpartum Medicaid eligibility </w:t>
      </w:r>
      <w:r w:rsidR="0080145C" w:rsidRPr="0080145C">
        <w:rPr>
          <w:rFonts w:ascii="Courier New" w:hAnsi="Courier New" w:cs="Courier New"/>
        </w:rPr>
        <w:t xml:space="preserve">will improve continuity of postpartum insurance coverage for </w:t>
      </w:r>
      <w:r w:rsidR="00017A5D">
        <w:rPr>
          <w:rFonts w:ascii="Courier New" w:hAnsi="Courier New" w:cs="Courier New"/>
        </w:rPr>
        <w:t>Medicaid</w:t>
      </w:r>
      <w:r w:rsidR="0080145C" w:rsidRPr="0080145C">
        <w:rPr>
          <w:rFonts w:ascii="Courier New" w:hAnsi="Courier New" w:cs="Courier New"/>
        </w:rPr>
        <w:t xml:space="preserve"> enrollees.</w:t>
      </w:r>
    </w:p>
    <w:p w14:paraId="5AA384B6" w14:textId="0211D4DB" w:rsidR="0080145C" w:rsidRDefault="0080145C" w:rsidP="0080145C">
      <w:pPr>
        <w:spacing w:after="0" w:line="480" w:lineRule="auto"/>
        <w:rPr>
          <w:rFonts w:ascii="Courier New" w:hAnsi="Courier New" w:cs="Courier New"/>
        </w:rPr>
      </w:pPr>
    </w:p>
    <w:p w14:paraId="011F7854" w14:textId="44A54D4D" w:rsidR="0080145C" w:rsidRDefault="0080145C" w:rsidP="0080145C">
      <w:pPr>
        <w:spacing w:after="0" w:line="480" w:lineRule="auto"/>
        <w:rPr>
          <w:rFonts w:ascii="Courier New" w:hAnsi="Courier New" w:cs="Courier New"/>
        </w:rPr>
      </w:pPr>
    </w:p>
    <w:p w14:paraId="14936ACA" w14:textId="30CA3DB2" w:rsidR="0080145C" w:rsidRDefault="0080145C" w:rsidP="0080145C">
      <w:pPr>
        <w:spacing w:after="0" w:line="480" w:lineRule="auto"/>
        <w:rPr>
          <w:rFonts w:ascii="Courier New" w:hAnsi="Courier New" w:cs="Courier New"/>
        </w:rPr>
      </w:pPr>
    </w:p>
    <w:p w14:paraId="59ADAE01" w14:textId="41015B31" w:rsidR="0080145C" w:rsidRDefault="0080145C" w:rsidP="0080145C">
      <w:pPr>
        <w:spacing w:after="0" w:line="480" w:lineRule="auto"/>
        <w:rPr>
          <w:rFonts w:ascii="Courier New" w:hAnsi="Courier New" w:cs="Courier New"/>
        </w:rPr>
      </w:pPr>
    </w:p>
    <w:p w14:paraId="6C144908" w14:textId="40DC5D02" w:rsidR="0080145C" w:rsidRDefault="0080145C" w:rsidP="0080145C">
      <w:pPr>
        <w:spacing w:after="0" w:line="480" w:lineRule="auto"/>
        <w:rPr>
          <w:rFonts w:ascii="Courier New" w:hAnsi="Courier New" w:cs="Courier New"/>
        </w:rPr>
      </w:pPr>
    </w:p>
    <w:p w14:paraId="60E8F4E2" w14:textId="60906FD4" w:rsidR="00017A5D" w:rsidRDefault="00017A5D" w:rsidP="0080145C">
      <w:pPr>
        <w:spacing w:after="0" w:line="480" w:lineRule="auto"/>
        <w:rPr>
          <w:rFonts w:ascii="Courier New" w:hAnsi="Courier New" w:cs="Courier New"/>
        </w:rPr>
      </w:pPr>
    </w:p>
    <w:p w14:paraId="201EF647" w14:textId="04D88244" w:rsidR="00017A5D" w:rsidRDefault="00017A5D" w:rsidP="0080145C">
      <w:pPr>
        <w:spacing w:after="0" w:line="480" w:lineRule="auto"/>
        <w:rPr>
          <w:rFonts w:ascii="Courier New" w:hAnsi="Courier New" w:cs="Courier New"/>
        </w:rPr>
      </w:pPr>
    </w:p>
    <w:p w14:paraId="010A1C3D" w14:textId="77777777" w:rsidR="00017A5D" w:rsidRDefault="00017A5D" w:rsidP="0080145C">
      <w:pPr>
        <w:spacing w:after="0" w:line="480" w:lineRule="auto"/>
        <w:rPr>
          <w:rFonts w:ascii="Courier New" w:hAnsi="Courier New" w:cs="Courier New"/>
        </w:rPr>
      </w:pPr>
    </w:p>
    <w:p w14:paraId="4CF923FB" w14:textId="05B1434E" w:rsidR="00487CE4" w:rsidRPr="008F494B" w:rsidRDefault="00487CE4" w:rsidP="00F53F60">
      <w:pPr>
        <w:spacing w:after="0" w:line="480" w:lineRule="auto"/>
        <w:rPr>
          <w:rFonts w:ascii="Courier New" w:hAnsi="Courier New" w:cs="Courier New"/>
          <w:b/>
        </w:rPr>
      </w:pPr>
      <w:r w:rsidRPr="008F494B">
        <w:rPr>
          <w:rFonts w:ascii="Courier New" w:hAnsi="Courier New" w:cs="Courier New"/>
          <w:b/>
        </w:rPr>
        <w:lastRenderedPageBreak/>
        <w:t>Introduction</w:t>
      </w:r>
    </w:p>
    <w:p w14:paraId="49AA950A" w14:textId="5F3357CC" w:rsidR="00E76D6A" w:rsidRPr="008F494B" w:rsidRDefault="00F53F60" w:rsidP="00697201">
      <w:pPr>
        <w:spacing w:after="0" w:line="480" w:lineRule="auto"/>
        <w:ind w:firstLine="720"/>
        <w:rPr>
          <w:rFonts w:ascii="Courier New" w:hAnsi="Courier New" w:cs="Courier New"/>
        </w:rPr>
      </w:pPr>
      <w:r w:rsidRPr="008F494B">
        <w:rPr>
          <w:rFonts w:ascii="Courier New" w:hAnsi="Courier New" w:cs="Courier New"/>
        </w:rPr>
        <w:t xml:space="preserve">The postpartum period is </w:t>
      </w:r>
      <w:r w:rsidR="003112B9" w:rsidRPr="008F494B">
        <w:rPr>
          <w:rFonts w:ascii="Courier New" w:hAnsi="Courier New" w:cs="Courier New"/>
        </w:rPr>
        <w:t>an important</w:t>
      </w:r>
      <w:r w:rsidRPr="008F494B">
        <w:rPr>
          <w:rFonts w:ascii="Courier New" w:hAnsi="Courier New" w:cs="Courier New"/>
        </w:rPr>
        <w:t xml:space="preserve"> target for policy intervention to improve maternal health outcomes</w:t>
      </w:r>
      <w:ins w:id="2" w:author="Gordon, Sarah H" w:date="2021-07-08T12:14:00Z">
        <w:r w:rsidR="00FE2063">
          <w:rPr>
            <w:rFonts w:ascii="Courier New" w:hAnsi="Courier New" w:cs="Courier New"/>
          </w:rPr>
          <w:t>. T</w:t>
        </w:r>
      </w:ins>
      <w:ins w:id="3" w:author="Gordon, Sarah H" w:date="2021-07-08T12:15:00Z">
        <w:r w:rsidR="00FE2063">
          <w:rPr>
            <w:rFonts w:ascii="Courier New" w:hAnsi="Courier New" w:cs="Courier New"/>
          </w:rPr>
          <w:t xml:space="preserve">hough </w:t>
        </w:r>
      </w:ins>
      <w:ins w:id="4" w:author="Gordon, Sarah H" w:date="2021-07-08T12:17:00Z">
        <w:r w:rsidR="00FE2063">
          <w:rPr>
            <w:rFonts w:ascii="Courier New" w:hAnsi="Courier New" w:cs="Courier New"/>
          </w:rPr>
          <w:t xml:space="preserve">the postpartum period is </w:t>
        </w:r>
      </w:ins>
      <w:ins w:id="5" w:author="Gordon, Sarah H" w:date="2021-07-08T12:15:00Z">
        <w:r w:rsidR="00FE2063">
          <w:rPr>
            <w:rFonts w:ascii="Courier New" w:hAnsi="Courier New" w:cs="Courier New"/>
          </w:rPr>
          <w:t>t</w:t>
        </w:r>
      </w:ins>
      <w:ins w:id="6" w:author="Gordon, Sarah H" w:date="2021-07-08T12:14:00Z">
        <w:r w:rsidR="00FE2063">
          <w:rPr>
            <w:rFonts w:ascii="Courier New" w:hAnsi="Courier New" w:cs="Courier New"/>
          </w:rPr>
          <w:t xml:space="preserve">raditionally defined as </w:t>
        </w:r>
      </w:ins>
      <w:ins w:id="7" w:author="Gordon, Sarah H" w:date="2021-07-08T12:15:00Z">
        <w:r w:rsidR="00FE2063">
          <w:rPr>
            <w:rFonts w:ascii="Courier New" w:hAnsi="Courier New" w:cs="Courier New"/>
          </w:rPr>
          <w:t>the first six weeks following childbirth</w:t>
        </w:r>
      </w:ins>
      <w:r w:rsidRPr="008F494B">
        <w:rPr>
          <w:rFonts w:ascii="Courier New" w:hAnsi="Courier New" w:cs="Courier New"/>
        </w:rPr>
        <w:t xml:space="preserve">, </w:t>
      </w:r>
      <w:del w:id="8" w:author="Gordon, Sarah H" w:date="2021-07-08T12:16:00Z">
        <w:r w:rsidRPr="008F494B" w:rsidDel="00FE2063">
          <w:rPr>
            <w:rFonts w:ascii="Courier New" w:hAnsi="Courier New" w:cs="Courier New"/>
          </w:rPr>
          <w:delText xml:space="preserve">as </w:delText>
        </w:r>
      </w:del>
      <w:r w:rsidRPr="008F494B">
        <w:rPr>
          <w:rFonts w:ascii="Courier New" w:hAnsi="Courier New" w:cs="Courier New"/>
        </w:rPr>
        <w:t xml:space="preserve">one-third of maternal mortality occurs </w:t>
      </w:r>
      <w:ins w:id="9" w:author="Gordon, Sarah H" w:date="2021-07-08T12:17:00Z">
        <w:r w:rsidR="00FE2063">
          <w:rPr>
            <w:rFonts w:ascii="Courier New" w:hAnsi="Courier New" w:cs="Courier New"/>
          </w:rPr>
          <w:t>up to one year</w:t>
        </w:r>
      </w:ins>
      <w:del w:id="10" w:author="Gordon, Sarah H" w:date="2021-07-08T12:17:00Z">
        <w:r w:rsidRPr="008F494B" w:rsidDel="00FE2063">
          <w:rPr>
            <w:rFonts w:ascii="Courier New" w:hAnsi="Courier New" w:cs="Courier New"/>
          </w:rPr>
          <w:delText>in the</w:delText>
        </w:r>
      </w:del>
      <w:r w:rsidRPr="008F494B">
        <w:rPr>
          <w:rFonts w:ascii="Courier New" w:hAnsi="Courier New" w:cs="Courier New"/>
        </w:rPr>
        <w:t xml:space="preserve"> postpartum</w:t>
      </w:r>
      <w:ins w:id="11" w:author="Gordon, Sarah H" w:date="2021-07-08T16:26:00Z">
        <w:r w:rsidR="00314286">
          <w:rPr>
            <w:rFonts w:ascii="Courier New" w:hAnsi="Courier New" w:cs="Courier New"/>
          </w:rPr>
          <w:t>.</w:t>
        </w:r>
      </w:ins>
      <w:r w:rsidRPr="008F494B">
        <w:rPr>
          <w:rFonts w:ascii="Courier New" w:hAnsi="Courier New" w:cs="Courier New"/>
        </w:rPr>
        <w:t xml:space="preserve"> </w:t>
      </w:r>
      <w:del w:id="12" w:author="Gordon, Sarah H" w:date="2021-07-08T12:17:00Z">
        <w:r w:rsidRPr="008F494B" w:rsidDel="00FE2063">
          <w:rPr>
            <w:rFonts w:ascii="Courier New" w:hAnsi="Courier New" w:cs="Courier New"/>
          </w:rPr>
          <w:delText>year</w:delText>
        </w:r>
        <w:r w:rsidR="003112B9" w:rsidRPr="008F494B" w:rsidDel="00FE2063">
          <w:rPr>
            <w:rFonts w:ascii="Courier New" w:hAnsi="Courier New" w:cs="Courier New"/>
          </w:rPr>
          <w:delText xml:space="preserve"> </w:delText>
        </w:r>
      </w:del>
      <w:del w:id="13" w:author="Gordon, Sarah H" w:date="2021-07-08T16:26:00Z">
        <w:r w:rsidR="003112B9" w:rsidRPr="008F494B" w:rsidDel="00314286">
          <w:rPr>
            <w:rFonts w:ascii="Courier New" w:hAnsi="Courier New" w:cs="Courier New"/>
          </w:rPr>
          <w:delText xml:space="preserve">and </w:delText>
        </w:r>
      </w:del>
      <w:ins w:id="14" w:author="Gordon, Sarah H" w:date="2021-07-08T16:26:00Z">
        <w:r w:rsidR="00314286">
          <w:rPr>
            <w:rFonts w:ascii="Courier New" w:hAnsi="Courier New" w:cs="Courier New"/>
          </w:rPr>
          <w:t>Postpartum complications of pregnanc</w:t>
        </w:r>
        <w:r w:rsidR="00D34A87">
          <w:rPr>
            <w:rFonts w:ascii="Courier New" w:hAnsi="Courier New" w:cs="Courier New"/>
          </w:rPr>
          <w:t>y</w:t>
        </w:r>
      </w:ins>
      <w:ins w:id="15" w:author="Gordon, Sarah H" w:date="2021-07-09T08:59:00Z">
        <w:r w:rsidR="00D34A87">
          <w:rPr>
            <w:rFonts w:ascii="Courier New" w:hAnsi="Courier New" w:cs="Courier New"/>
          </w:rPr>
          <w:t xml:space="preserve"> include conditions related to </w:t>
        </w:r>
      </w:ins>
      <w:ins w:id="16" w:author="Gordon, Sarah H" w:date="2021-07-09T09:00:00Z">
        <w:r w:rsidR="00D34A87">
          <w:rPr>
            <w:rFonts w:ascii="Courier New" w:hAnsi="Courier New" w:cs="Courier New"/>
          </w:rPr>
          <w:t>postpartum depression</w:t>
        </w:r>
      </w:ins>
      <w:ins w:id="17" w:author="Gordon, Sarah H" w:date="2021-07-09T08:59:00Z">
        <w:r w:rsidR="00D34A87">
          <w:rPr>
            <w:rFonts w:ascii="Courier New" w:hAnsi="Courier New" w:cs="Courier New"/>
          </w:rPr>
          <w:t xml:space="preserve">, hypertensive disorders, and cardiovascular </w:t>
        </w:r>
        <w:commentRangeStart w:id="18"/>
        <w:r w:rsidR="00D34A87">
          <w:rPr>
            <w:rFonts w:ascii="Courier New" w:hAnsi="Courier New" w:cs="Courier New"/>
          </w:rPr>
          <w:t>conditions</w:t>
        </w:r>
      </w:ins>
      <w:ins w:id="19" w:author="Gordon, Sarah H" w:date="2021-07-09T09:04:00Z">
        <w:r w:rsidR="00D34A87">
          <w:rPr>
            <w:rFonts w:ascii="Courier New" w:hAnsi="Courier New" w:cs="Courier New"/>
          </w:rPr>
          <w:t xml:space="preserve">, and rates of </w:t>
        </w:r>
      </w:ins>
      <w:r w:rsidR="003112B9" w:rsidRPr="008F494B">
        <w:rPr>
          <w:rFonts w:ascii="Courier New" w:hAnsi="Courier New" w:cs="Courier New"/>
        </w:rPr>
        <w:t xml:space="preserve">severe </w:t>
      </w:r>
      <w:commentRangeEnd w:id="18"/>
      <w:r w:rsidR="00D34A87">
        <w:rPr>
          <w:rStyle w:val="CommentReference"/>
        </w:rPr>
        <w:commentReference w:id="18"/>
      </w:r>
      <w:r w:rsidR="003112B9" w:rsidRPr="008F494B">
        <w:rPr>
          <w:rFonts w:ascii="Courier New" w:hAnsi="Courier New" w:cs="Courier New"/>
        </w:rPr>
        <w:t xml:space="preserve">postpartum morbidity </w:t>
      </w:r>
      <w:del w:id="20" w:author="Gordon, Sarah H" w:date="2021-07-09T09:04:00Z">
        <w:r w:rsidR="003112B9" w:rsidRPr="008F494B" w:rsidDel="00D34A87">
          <w:rPr>
            <w:rFonts w:ascii="Courier New" w:hAnsi="Courier New" w:cs="Courier New"/>
          </w:rPr>
          <w:delText xml:space="preserve">is </w:delText>
        </w:r>
      </w:del>
      <w:ins w:id="21" w:author="Gordon, Sarah H" w:date="2021-07-09T09:04:00Z">
        <w:r w:rsidR="00D34A87">
          <w:rPr>
            <w:rFonts w:ascii="Courier New" w:hAnsi="Courier New" w:cs="Courier New"/>
          </w:rPr>
          <w:t>are</w:t>
        </w:r>
        <w:r w:rsidR="00D34A87" w:rsidRPr="008F494B">
          <w:rPr>
            <w:rFonts w:ascii="Courier New" w:hAnsi="Courier New" w:cs="Courier New"/>
          </w:rPr>
          <w:t xml:space="preserve"> </w:t>
        </w:r>
      </w:ins>
      <w:r w:rsidR="003112B9" w:rsidRPr="008F494B">
        <w:rPr>
          <w:rFonts w:ascii="Courier New" w:hAnsi="Courier New" w:cs="Courier New"/>
        </w:rPr>
        <w:t>rising</w:t>
      </w:r>
      <w:r w:rsidRPr="008F494B">
        <w:rPr>
          <w:rFonts w:ascii="Courier New" w:hAnsi="Courier New" w:cs="Courier New"/>
        </w:rPr>
        <w:t>.</w:t>
      </w:r>
      <w:r w:rsidRPr="008F494B">
        <w:rPr>
          <w:rFonts w:ascii="Courier New" w:hAnsi="Courier New" w:cs="Courier New"/>
        </w:rPr>
        <w:fldChar w:fldCharType="begin"/>
      </w:r>
      <w:r w:rsidR="00A632B3" w:rsidRPr="008F494B">
        <w:rPr>
          <w:rFonts w:ascii="Courier New" w:hAnsi="Courier New" w:cs="Courier New"/>
        </w:rPr>
        <w:instrText xml:space="preserve"> ADDIN ZOTERO_ITEM CSL_CITATION {"citationID":"RlqjA8sA","properties":{"formattedCitation":"\\super 1,2\\nosupersub{}","plainCitation":"1,2","noteIndex":0},"citationItems":[{"id":2192,"uris":["http://zotero.org/users/2141015/items/IPCQUPGF"],"uri":["http://zotero.org/users/2141015/items/IPCQUPGF"],"itemData":{"id":2192,"type":"article-journal","abstract":"Most pregnancy-related deaths can be prevented, and significant racial/ethnic disparities in pregnancy-related mortality need to be addressed.","container-title":"MMWR. Morbidity and Mortality Weekly Report","DOI":"10.15585/mmwr.mm6835a3","ISSN":"0149-21951545-861X","journalAbbreviation":"MMWR Morb Mortal Wkly Rep","language":"en-us","source":"www.cdc.gov","title":"Racial/Ethnic Disparities in Pregnancy-Related Deaths — United States, 2007–2016","URL":"https://www.cdc.gov/mmwr/volumes/68/wr/mm6835a3.htm","volume":"68","author":[{"family":"Petersen","given":"Emily E."}],"accessed":{"date-parts":[["2019",12,11]]},"issued":{"date-parts":[["2019"]]}}},{"id":2960,"uris":["http://zotero.org/users/2141015/items/7HHGHLR2"],"uri":["http://zotero.org/users/2141015/items/7HHGHLR2"],"itemData":{"id":2960,"type":"article-journal","abstract":"OBJECTIVES: To propose a new standard for monitoring severe maternal morbidity, update previous estimates of severe maternal morbidity during both delivery and postpartum hospitalizations, and estimate trends in these events in the United States between 1998 and 2009.\nMETHODS: Delivery and postpartum hospitalizations were identified in the Nationwide Inpatient Sample for the period 1998-2009. International Classification of Diseases, 9 Revision codes indicating severe complications were used to identify hospitalizations with severe maternal morbidity and related in-hospital mortality. Trends were reported using 2-year increments of data.\nRESULTS: Severe morbidity rates for delivery and postpartum hospitalizations for the 2008-2009 period were 129 and 29, respectively, for every 10,000 delivery hospitalizations. Compared with the 1998-1999 period, severe maternal morbidity increased by 75% and 114% for delivery and postpartum hospitalizations, respectively. We found increasing rates of blood transfusion, acute renal failure, shock, acute myocardial infarction, respiratory distress syndrome, aneurysms, and cardiac surgery during delivery hospitalizations. Moreover, during the study period, rates of postpartum hospitalization with 13 of the 25 severe complications examined more than doubled, and the overall mortality during postpartum hospitalizations increased by 66% (P&lt;.05).\nCONCLUSIONS: Severe maternal morbidity currently affects approximately 52,000 women during their delivery hospitalizations and, based on current trends, this burden is expected to increase. Clinical review of identified cases of severe maternal morbidity can provide an opportunity to identify points of intervention for quality improvement in maternal care.\nLEVEL OF EVIDENCE: III.","container-title":"Obstetrics and Gynecology","DOI":"10.1097/aog.0b013e31826d60c5","ISSN":"1873-233X","issue":"5","journalAbbreviation":"Obstet Gynecol","language":"eng","note":"PMID: 23090519","page":"1029-1036","source":"PubMed","title":"Severe maternal morbidity among delivery and postpartum hospitalizations in the United States","volume":"120","author":[{"family":"Callaghan","given":"William M."},{"family":"Creanga","given":"Andreea A."},{"family":"Kuklina","given":"Elena V."}],"issued":{"date-parts":[["2012",11]]}}}],"schema":"https://github.com/citation-style-language/schema/raw/master/csl-citation.json"} </w:instrText>
      </w:r>
      <w:r w:rsidRPr="008F494B">
        <w:rPr>
          <w:rFonts w:ascii="Courier New" w:hAnsi="Courier New" w:cs="Courier New"/>
        </w:rPr>
        <w:fldChar w:fldCharType="separate"/>
      </w:r>
      <w:r w:rsidR="00A632B3" w:rsidRPr="008F494B">
        <w:rPr>
          <w:rFonts w:ascii="Courier New" w:hAnsi="Courier New" w:cs="Courier New"/>
          <w:vertAlign w:val="superscript"/>
        </w:rPr>
        <w:t>1,2</w:t>
      </w:r>
      <w:r w:rsidRPr="008F494B">
        <w:rPr>
          <w:rFonts w:ascii="Courier New" w:hAnsi="Courier New" w:cs="Courier New"/>
        </w:rPr>
        <w:fldChar w:fldCharType="end"/>
      </w:r>
      <w:r w:rsidR="00B31468" w:rsidRPr="008F494B">
        <w:rPr>
          <w:rFonts w:ascii="Courier New" w:hAnsi="Courier New" w:cs="Courier New"/>
        </w:rPr>
        <w:t xml:space="preserve"> Access to health services </w:t>
      </w:r>
      <w:r w:rsidR="003112B9" w:rsidRPr="008F494B">
        <w:rPr>
          <w:rFonts w:ascii="Courier New" w:hAnsi="Courier New" w:cs="Courier New"/>
        </w:rPr>
        <w:t xml:space="preserve">in </w:t>
      </w:r>
      <w:r w:rsidR="00B31468" w:rsidRPr="008F494B">
        <w:rPr>
          <w:rFonts w:ascii="Courier New" w:hAnsi="Courier New" w:cs="Courier New"/>
        </w:rPr>
        <w:t xml:space="preserve">the </w:t>
      </w:r>
      <w:r w:rsidR="00C968B5" w:rsidRPr="008F494B">
        <w:rPr>
          <w:rFonts w:ascii="Courier New" w:hAnsi="Courier New" w:cs="Courier New"/>
        </w:rPr>
        <w:t>year after childbirth</w:t>
      </w:r>
      <w:r w:rsidR="00B31468" w:rsidRPr="008F494B">
        <w:rPr>
          <w:rFonts w:ascii="Courier New" w:hAnsi="Courier New" w:cs="Courier New"/>
        </w:rPr>
        <w:t xml:space="preserve"> is critical to address a range of health issues, including physical recovery from birth, family planning, mental health, and chronic conditions that may increase </w:t>
      </w:r>
      <w:r w:rsidR="00946703">
        <w:rPr>
          <w:rFonts w:ascii="Courier New" w:hAnsi="Courier New" w:cs="Courier New"/>
        </w:rPr>
        <w:t>the</w:t>
      </w:r>
      <w:r w:rsidR="00B31468" w:rsidRPr="008F494B">
        <w:rPr>
          <w:rFonts w:ascii="Courier New" w:hAnsi="Courier New" w:cs="Courier New"/>
        </w:rPr>
        <w:t xml:space="preserve"> risk of postpartum complications.</w:t>
      </w:r>
      <w:r w:rsidR="00B31468" w:rsidRPr="008F494B">
        <w:rPr>
          <w:rFonts w:ascii="Courier New" w:hAnsi="Courier New" w:cs="Courier New"/>
        </w:rPr>
        <w:fldChar w:fldCharType="begin"/>
      </w:r>
      <w:r w:rsidR="00A632B3" w:rsidRPr="008F494B">
        <w:rPr>
          <w:rFonts w:ascii="Courier New" w:hAnsi="Courier New" w:cs="Courier New"/>
        </w:rPr>
        <w:instrText xml:space="preserve"> ADDIN ZOTERO_ITEM CSL_CITATION {"citationID":"R5GtsmFs","properties":{"formattedCitation":"\\super 3\\nosupersub{}","plainCitation":"3","noteIndex":0},"citationItems":[{"id":3426,"uris":["http://zotero.org/users/2141015/items/DQLK9FGQ"],"uri":["http://zotero.org/users/2141015/items/DQLK9FGQ"],"itemData":{"id":3426,"type":"article-journal","abstract":"&lt;h2&gt;Abstract&lt;/h2&gt;&lt;p&gt;Maternal morbidity and mortality rates remain high in the United States compared with other developed countries. Of particular concern is the rise in postpartum deaths, because many of the risk factors for complications associated with maternal morbidity and mortality may not be clearly identified before a woman's discharge after birth. Although nurses provide some form of postpartum discharge education to all women who give birth, the information women receive on common potential complications is not always consistent or evidence based. By improving postpartum education, nurses may be better poised to teach women how to recognize and respond to warning signs. This article describes a project intended to increase women's access to predischarge education about the risks for postbirth complications.&lt;/p&gt;","container-title":"Nursing for Women's Health","DOI":"10.1016/j.nwh.2016.10.009","ISSN":"1751-4851","issue":"6","journalAbbreviation":"Nursing for Women's Health","language":"English","note":"publisher: Elsevier","page":"552-567","source":"nwhjournal.org","title":"Improving Postpartum Education About Warning Signs Of Maternal Morbidity and Mortality","volume":"20","author":[{"family":"Suplee","given":"Patricia D."},{"family":"Kleppel","given":"Lisa"},{"family":"Santa-Donato","given":"Anne"},{"family":"Bingham","given":"Debra"}],"issued":{"date-parts":[["2016",12,1]]}}}],"schema":"https://github.com/citation-style-language/schema/raw/master/csl-citation.json"} </w:instrText>
      </w:r>
      <w:r w:rsidR="00B31468" w:rsidRPr="008F494B">
        <w:rPr>
          <w:rFonts w:ascii="Courier New" w:hAnsi="Courier New" w:cs="Courier New"/>
        </w:rPr>
        <w:fldChar w:fldCharType="separate"/>
      </w:r>
      <w:r w:rsidR="00A632B3" w:rsidRPr="008F494B">
        <w:rPr>
          <w:rFonts w:ascii="Courier New" w:hAnsi="Courier New" w:cs="Courier New"/>
          <w:vertAlign w:val="superscript"/>
        </w:rPr>
        <w:t>3</w:t>
      </w:r>
      <w:r w:rsidR="00B31468" w:rsidRPr="008F494B">
        <w:rPr>
          <w:rFonts w:ascii="Courier New" w:hAnsi="Courier New" w:cs="Courier New"/>
        </w:rPr>
        <w:fldChar w:fldCharType="end"/>
      </w:r>
      <w:r w:rsidR="00B31468" w:rsidRPr="008F494B">
        <w:rPr>
          <w:rFonts w:ascii="Courier New" w:hAnsi="Courier New" w:cs="Courier New"/>
        </w:rPr>
        <w:t xml:space="preserve"> </w:t>
      </w:r>
      <w:ins w:id="22" w:author="Gordon, Sarah H" w:date="2021-07-08T12:11:00Z">
        <w:r w:rsidR="00C456F0">
          <w:rPr>
            <w:rFonts w:ascii="Courier New" w:hAnsi="Courier New" w:cs="Courier New"/>
          </w:rPr>
          <w:t>Medicaid</w:t>
        </w:r>
      </w:ins>
      <w:ins w:id="23" w:author="Gordon, Sarah H" w:date="2021-07-08T12:10:00Z">
        <w:r w:rsidR="00C456F0" w:rsidRPr="00C456F0">
          <w:rPr>
            <w:rFonts w:ascii="Courier New" w:hAnsi="Courier New" w:cs="Courier New"/>
          </w:rPr>
          <w:t xml:space="preserve"> is a federal and state program that </w:t>
        </w:r>
        <w:r w:rsidR="00C456F0">
          <w:rPr>
            <w:rFonts w:ascii="Courier New" w:hAnsi="Courier New" w:cs="Courier New"/>
          </w:rPr>
          <w:t xml:space="preserve">provides health insurance to low-income </w:t>
        </w:r>
      </w:ins>
      <w:ins w:id="24" w:author="Gordon, Sarah H" w:date="2021-07-08T12:11:00Z">
        <w:r w:rsidR="00C456F0">
          <w:rPr>
            <w:rFonts w:ascii="Courier New" w:hAnsi="Courier New" w:cs="Courier New"/>
          </w:rPr>
          <w:t xml:space="preserve">Americans. </w:t>
        </w:r>
      </w:ins>
      <w:r w:rsidRPr="008F494B">
        <w:rPr>
          <w:rFonts w:ascii="Courier New" w:hAnsi="Courier New" w:cs="Courier New"/>
        </w:rPr>
        <w:t>As the primary payer for 42</w:t>
      </w:r>
      <w:ins w:id="25" w:author="Gordon, Sarah H" w:date="2021-07-09T12:01:00Z">
        <w:r w:rsidR="00D2757E">
          <w:rPr>
            <w:rFonts w:ascii="Courier New" w:hAnsi="Courier New" w:cs="Courier New"/>
          </w:rPr>
          <w:t xml:space="preserve"> percent</w:t>
        </w:r>
      </w:ins>
      <w:del w:id="26" w:author="Gordon, Sarah H" w:date="2021-07-09T12:01:00Z">
        <w:r w:rsidRPr="008F494B" w:rsidDel="00D2757E">
          <w:rPr>
            <w:rFonts w:ascii="Courier New" w:hAnsi="Courier New" w:cs="Courier New"/>
          </w:rPr>
          <w:delText>%</w:delText>
        </w:r>
      </w:del>
      <w:r w:rsidRPr="008F494B">
        <w:rPr>
          <w:rFonts w:ascii="Courier New" w:hAnsi="Courier New" w:cs="Courier New"/>
        </w:rPr>
        <w:t xml:space="preserve"> of all births and a disproportionate number of births to low-income women and women of color, Medicaid plays an important role in </w:t>
      </w:r>
      <w:r w:rsidR="003112B9" w:rsidRPr="008F494B">
        <w:rPr>
          <w:rFonts w:ascii="Courier New" w:hAnsi="Courier New" w:cs="Courier New"/>
        </w:rPr>
        <w:t>promoting access to care after childbirth</w:t>
      </w:r>
      <w:r w:rsidRPr="008F494B">
        <w:rPr>
          <w:rFonts w:ascii="Courier New" w:hAnsi="Courier New" w:cs="Courier New"/>
        </w:rPr>
        <w:t>.</w:t>
      </w:r>
      <w:r w:rsidRPr="008F494B">
        <w:rPr>
          <w:rFonts w:ascii="Courier New" w:hAnsi="Courier New" w:cs="Courier New"/>
        </w:rPr>
        <w:fldChar w:fldCharType="begin"/>
      </w:r>
      <w:r w:rsidR="00946703">
        <w:rPr>
          <w:rFonts w:ascii="Courier New" w:hAnsi="Courier New" w:cs="Courier New"/>
        </w:rPr>
        <w:instrText xml:space="preserve"> ADDIN ZOTERO_ITEM CSL_CITATION {"citationID":"Z1CZT2Qw","properties":{"formattedCitation":"\\super 4,5\\nosupersub{}","plainCitation":"4,5","noteIndex":0},"citationItems":[{"id":3088,"uris":["http://zotero.org/users/2141015/items/VHICRHGC"],"uri":["http://zotero.org/users/2141015/items/VHICRHGC"],"itemData":{"id":3088,"type":"webpage","title":"CDC WONDER","URL":"https://wonder.cdc.gov/","accessed":{"date-parts":[["2020",6,9]]}}},{"id":3755,"uris":["http://zotero.org/users/2141015/items/STRQV36W"],"uri":["http://zotero.org/users/2141015/items/STRQV36W"],"itemData":{"id":3755,"type":"post-weblog","title":"Though we refer to birthing people as “women” in this study, not all birthing people identify as female."}}],"schema":"https://github.com/citation-style-language/schema/raw/master/csl-citation.json"} </w:instrText>
      </w:r>
      <w:r w:rsidRPr="008F494B">
        <w:rPr>
          <w:rFonts w:ascii="Courier New" w:hAnsi="Courier New" w:cs="Courier New"/>
        </w:rPr>
        <w:fldChar w:fldCharType="separate"/>
      </w:r>
      <w:r w:rsidR="00946703" w:rsidRPr="00946703">
        <w:rPr>
          <w:rFonts w:ascii="Courier New" w:hAnsi="Courier New" w:cs="Courier New"/>
          <w:szCs w:val="24"/>
          <w:vertAlign w:val="superscript"/>
        </w:rPr>
        <w:t>4,5</w:t>
      </w:r>
      <w:r w:rsidRPr="008F494B">
        <w:rPr>
          <w:rFonts w:ascii="Courier New" w:hAnsi="Courier New" w:cs="Courier New"/>
        </w:rPr>
        <w:fldChar w:fldCharType="end"/>
      </w:r>
      <w:r w:rsidR="000961AF" w:rsidRPr="008F494B">
        <w:rPr>
          <w:rFonts w:ascii="Courier New" w:hAnsi="Courier New" w:cs="Courier New"/>
        </w:rPr>
        <w:t xml:space="preserve"> However, </w:t>
      </w:r>
      <w:r w:rsidR="00B2554C" w:rsidRPr="008F494B">
        <w:rPr>
          <w:rFonts w:ascii="Courier New" w:hAnsi="Courier New" w:cs="Courier New"/>
        </w:rPr>
        <w:t>pregnancy-related Medicaid eligibility is time-limited, beginning</w:t>
      </w:r>
      <w:r w:rsidRPr="008F494B">
        <w:rPr>
          <w:rFonts w:ascii="Courier New" w:hAnsi="Courier New" w:cs="Courier New"/>
        </w:rPr>
        <w:t xml:space="preserve"> at conception and end</w:t>
      </w:r>
      <w:r w:rsidR="00B2554C" w:rsidRPr="008F494B">
        <w:rPr>
          <w:rFonts w:ascii="Courier New" w:hAnsi="Courier New" w:cs="Courier New"/>
        </w:rPr>
        <w:t>ing</w:t>
      </w:r>
      <w:r w:rsidR="00CC51D5" w:rsidRPr="008F494B">
        <w:rPr>
          <w:rFonts w:ascii="Courier New" w:hAnsi="Courier New" w:cs="Courier New"/>
        </w:rPr>
        <w:t xml:space="preserve"> </w:t>
      </w:r>
      <w:r w:rsidR="00461923" w:rsidRPr="008F494B">
        <w:rPr>
          <w:rFonts w:ascii="Courier New" w:hAnsi="Courier New" w:cs="Courier New"/>
        </w:rPr>
        <w:t xml:space="preserve">at just </w:t>
      </w:r>
      <w:r w:rsidRPr="008F494B">
        <w:rPr>
          <w:rFonts w:ascii="Courier New" w:hAnsi="Courier New" w:cs="Courier New"/>
        </w:rPr>
        <w:t>60 days postpartum</w:t>
      </w:r>
      <w:r w:rsidR="003D6E9F" w:rsidRPr="008F494B">
        <w:rPr>
          <w:rFonts w:ascii="Courier New" w:hAnsi="Courier New" w:cs="Courier New"/>
        </w:rPr>
        <w:t>.</w:t>
      </w:r>
      <w:r w:rsidR="00A632B3" w:rsidRPr="008F494B">
        <w:rPr>
          <w:rFonts w:ascii="Courier New" w:hAnsi="Courier New" w:cs="Courier New"/>
        </w:rPr>
        <w:fldChar w:fldCharType="begin"/>
      </w:r>
      <w:r w:rsidR="00946703">
        <w:rPr>
          <w:rFonts w:ascii="Courier New" w:hAnsi="Courier New" w:cs="Courier New"/>
        </w:rPr>
        <w:instrText xml:space="preserve"> ADDIN ZOTERO_ITEM CSL_CITATION {"citationID":"1sd8TRRy","properties":{"formattedCitation":"\\super 6\\nosupersub{}","plainCitation":"6","noteIndex":0},"citationItems":[{"id":3734,"uris":["http://zotero.org/users/2141015/items/H3639BHB"],"uri":["http://zotero.org/users/2141015/items/H3639BHB"],"itemData":{"id":3734,"type":"webpage","container-title":"LII / Legal Information Institute","language":"en","title":"42 CFR § 435.170 - Pregnant women eligible for extended or continuous eligibility.","URL":"https://www.law.cornell.edu/cfr/text/42/435.170","accessed":{"date-parts":[["2021",4,15]]}}}],"schema":"https://github.com/citation-style-language/schema/raw/master/csl-citation.json"} </w:instrText>
      </w:r>
      <w:r w:rsidR="00A632B3" w:rsidRPr="008F494B">
        <w:rPr>
          <w:rFonts w:ascii="Courier New" w:hAnsi="Courier New" w:cs="Courier New"/>
        </w:rPr>
        <w:fldChar w:fldCharType="separate"/>
      </w:r>
      <w:r w:rsidR="00946703" w:rsidRPr="00946703">
        <w:rPr>
          <w:rFonts w:ascii="Courier New" w:hAnsi="Courier New" w:cs="Courier New"/>
          <w:szCs w:val="24"/>
          <w:vertAlign w:val="superscript"/>
        </w:rPr>
        <w:t>6</w:t>
      </w:r>
      <w:r w:rsidR="00A632B3" w:rsidRPr="008F494B">
        <w:rPr>
          <w:rFonts w:ascii="Courier New" w:hAnsi="Courier New" w:cs="Courier New"/>
        </w:rPr>
        <w:fldChar w:fldCharType="end"/>
      </w:r>
      <w:r w:rsidR="003D6E9F" w:rsidRPr="008F494B">
        <w:rPr>
          <w:rFonts w:ascii="Courier New" w:hAnsi="Courier New" w:cs="Courier New"/>
        </w:rPr>
        <w:t xml:space="preserve"> </w:t>
      </w:r>
      <w:r w:rsidR="003112B9" w:rsidRPr="008F494B">
        <w:rPr>
          <w:rFonts w:ascii="Courier New" w:hAnsi="Courier New" w:cs="Courier New"/>
        </w:rPr>
        <w:t>As a result, nearly 1 in 4 women with a Medicaid paid birth are uninsured two to six months postpartum.</w:t>
      </w:r>
      <w:r w:rsidR="00A632B3" w:rsidRPr="008F494B">
        <w:rPr>
          <w:rFonts w:ascii="Courier New" w:hAnsi="Courier New" w:cs="Courier New"/>
        </w:rPr>
        <w:fldChar w:fldCharType="begin"/>
      </w:r>
      <w:r w:rsidR="00946703">
        <w:rPr>
          <w:rFonts w:ascii="Courier New" w:hAnsi="Courier New" w:cs="Courier New"/>
        </w:rPr>
        <w:instrText xml:space="preserve"> ADDIN ZOTERO_ITEM CSL_CITATION {"citationID":"kPTXSoSj","properties":{"formattedCitation":"\\super 7\\nosupersub{}","plainCitation":"7","noteIndex":0},"citationItems":[{"id":3736,"uris":["http://zotero.org/users/2141015/items/R8BMPQAQ"],"uri":["http://zotero.org/users/2141015/items/R8BMPQAQ"],"itemData":{"id":3736,"type":"article-journal","abstract":"Medicaid has a long history of serving pregnant women, but many women are not eligible for Medicaid before pregnancy or after sixty days postpartum. We used data for new mothers with Medicaid-covered prenatal care in 2015–18 from forty-three states participating in the Pregnancy Risk Assessment Monitoring System (PRAMS) to describe patterns of perinatal uninsurance and health outcomes of women experiencing uninsurance. We found that 26.8 percent of new mothers with Medicaid-covered prenatal care were uninsured before pregnancy, 21.9 percent became uninsured two to six months postpartum, and 34.5 percent were uninsured in either period, with higher perinatal uninsurance rates in nonexpansion states and for Hispanic women who completed the PRAMS survey in Spanish. Together, our findings indicate that despite recent coverage gains, further policy change is needed to help women maintain health insurance coverage before and after pregnancy and to allow them to address ongoing health issues including obesity and depression.","archive_location":"world","container-title":"Health Affairs","language":"en","note":"publisher: Health Affairs","source":"www.healthaffairs.org","title":"Post-ACA, More Than One-Third Of Women With Prenatal Medicaid Remained Uninsured Before Or After Pregnancy","URL":"https://www.healthaffairs.org/doi/10.1377/hlthaff.2020.01678","author":[{"family":"Johnston","given":"Emily M."},{"family":"McMorrow","given":"Stacey"},{"family":"Caraveo","given":"Clara Alvarez"},{"family":"Dubay","given":"Lisa"}],"accessed":{"date-parts":[["2021",4,15]]},"issued":{"date-parts":[["2021",4,5]]}}}],"schema":"https://github.com/citation-style-language/schema/raw/master/csl-citation.json"} </w:instrText>
      </w:r>
      <w:r w:rsidR="00A632B3" w:rsidRPr="008F494B">
        <w:rPr>
          <w:rFonts w:ascii="Courier New" w:hAnsi="Courier New" w:cs="Courier New"/>
        </w:rPr>
        <w:fldChar w:fldCharType="separate"/>
      </w:r>
      <w:r w:rsidR="00946703" w:rsidRPr="00946703">
        <w:rPr>
          <w:rFonts w:ascii="Courier New" w:hAnsi="Courier New" w:cs="Courier New"/>
          <w:szCs w:val="24"/>
          <w:vertAlign w:val="superscript"/>
        </w:rPr>
        <w:t>7</w:t>
      </w:r>
      <w:r w:rsidR="00A632B3" w:rsidRPr="008F494B">
        <w:rPr>
          <w:rFonts w:ascii="Courier New" w:hAnsi="Courier New" w:cs="Courier New"/>
        </w:rPr>
        <w:fldChar w:fldCharType="end"/>
      </w:r>
      <w:r w:rsidR="003112B9" w:rsidRPr="008F494B">
        <w:rPr>
          <w:rFonts w:ascii="Courier New" w:hAnsi="Courier New" w:cs="Courier New"/>
        </w:rPr>
        <w:t xml:space="preserve"> </w:t>
      </w:r>
    </w:p>
    <w:p w14:paraId="4A96AE88" w14:textId="2E4ECB38" w:rsidR="00FC073D" w:rsidRPr="008F494B" w:rsidRDefault="00F53F60" w:rsidP="00BE028F">
      <w:pPr>
        <w:spacing w:after="0" w:line="480" w:lineRule="auto"/>
        <w:ind w:firstLine="720"/>
        <w:rPr>
          <w:rFonts w:ascii="Courier New" w:hAnsi="Courier New" w:cs="Courier New"/>
        </w:rPr>
      </w:pPr>
      <w:r w:rsidRPr="008F494B">
        <w:rPr>
          <w:rFonts w:ascii="Courier New" w:hAnsi="Courier New" w:cs="Courier New"/>
        </w:rPr>
        <w:t xml:space="preserve">To maintain </w:t>
      </w:r>
      <w:r w:rsidR="003259CF" w:rsidRPr="008F494B">
        <w:rPr>
          <w:rFonts w:ascii="Courier New" w:hAnsi="Courier New" w:cs="Courier New"/>
        </w:rPr>
        <w:t>Medicaid eligibility</w:t>
      </w:r>
      <w:r w:rsidRPr="008F494B">
        <w:rPr>
          <w:rFonts w:ascii="Courier New" w:hAnsi="Courier New" w:cs="Courier New"/>
        </w:rPr>
        <w:t xml:space="preserve"> beyond 60 days</w:t>
      </w:r>
      <w:r w:rsidR="003259CF" w:rsidRPr="008F494B">
        <w:rPr>
          <w:rFonts w:ascii="Courier New" w:hAnsi="Courier New" w:cs="Courier New"/>
        </w:rPr>
        <w:t xml:space="preserve"> </w:t>
      </w:r>
      <w:r w:rsidR="00446C9F" w:rsidRPr="008F494B">
        <w:rPr>
          <w:rFonts w:ascii="Courier New" w:hAnsi="Courier New" w:cs="Courier New"/>
        </w:rPr>
        <w:t>after birth</w:t>
      </w:r>
      <w:r w:rsidRPr="008F494B">
        <w:rPr>
          <w:rFonts w:ascii="Courier New" w:hAnsi="Courier New" w:cs="Courier New"/>
        </w:rPr>
        <w:t xml:space="preserve">, women must qualify for Medicaid </w:t>
      </w:r>
      <w:r w:rsidR="007D6984" w:rsidRPr="008F494B">
        <w:rPr>
          <w:rFonts w:ascii="Courier New" w:hAnsi="Courier New" w:cs="Courier New"/>
        </w:rPr>
        <w:t xml:space="preserve">as a parent, low-income adult, or other </w:t>
      </w:r>
      <w:r w:rsidR="00C968B5" w:rsidRPr="008F494B">
        <w:rPr>
          <w:rFonts w:ascii="Courier New" w:hAnsi="Courier New" w:cs="Courier New"/>
        </w:rPr>
        <w:t xml:space="preserve">Medicaid </w:t>
      </w:r>
      <w:r w:rsidR="007D6984" w:rsidRPr="008F494B">
        <w:rPr>
          <w:rFonts w:ascii="Courier New" w:hAnsi="Courier New" w:cs="Courier New"/>
        </w:rPr>
        <w:t xml:space="preserve">eligibility category in their state. </w:t>
      </w:r>
      <w:r w:rsidR="00697201" w:rsidRPr="008F494B">
        <w:rPr>
          <w:rFonts w:ascii="Courier New" w:hAnsi="Courier New" w:cs="Courier New"/>
        </w:rPr>
        <w:t>However, in all states, income eligibility limits for low-income parents and adults are lower than income eligibility limits for pregnancy.</w:t>
      </w:r>
      <w:r w:rsidR="00A632B3" w:rsidRPr="008F494B">
        <w:rPr>
          <w:rFonts w:ascii="Courier New" w:hAnsi="Courier New" w:cs="Courier New"/>
        </w:rPr>
        <w:fldChar w:fldCharType="begin"/>
      </w:r>
      <w:r w:rsidR="00946703">
        <w:rPr>
          <w:rFonts w:ascii="Courier New" w:hAnsi="Courier New" w:cs="Courier New"/>
        </w:rPr>
        <w:instrText xml:space="preserve"> ADDIN ZOTERO_ITEM CSL_CITATION {"citationID":"wnQPm1Gc","properties":{"formattedCitation":"\\super 8\\nosupersub{}","plainCitation":"8","noteIndex":0},"citationItems":[{"id":3738,"uris":["http://zotero.org/users/2141015/items/YESD4YGG"],"uri":["http://zotero.org/users/2141015/items/YESD4YGG"],"itemData":{"id":3738,"type":"post-weblog","abstract":"The Kaiser Family Foundation website provides in-depth information on key health policy issues including Medicaid, Medicare, health reform, global health, HIV/AIDS, health insurance, the uninsured …","container-title":"KFF","language":"en-US","title":"Medicaid and CHIP Income Eligibility Limits for Pregnant Women as a Percent of the Federal Poverty Level","URL":"https://www.kff.org/health-reform/state-indicator/medicaid-and-chip-income-eligibility-limits-for-pregnant-women-as-a-percent-of-the-federal-poverty-level/","accessed":{"date-parts":[["2021",4,15]]},"issued":{"date-parts":[["2021",3,19]]}}}],"schema":"https://github.com/citation-style-language/schema/raw/master/csl-citation.json"} </w:instrText>
      </w:r>
      <w:r w:rsidR="00A632B3" w:rsidRPr="008F494B">
        <w:rPr>
          <w:rFonts w:ascii="Courier New" w:hAnsi="Courier New" w:cs="Courier New"/>
        </w:rPr>
        <w:fldChar w:fldCharType="separate"/>
      </w:r>
      <w:r w:rsidR="00946703" w:rsidRPr="00946703">
        <w:rPr>
          <w:rFonts w:ascii="Courier New" w:hAnsi="Courier New" w:cs="Courier New"/>
          <w:szCs w:val="24"/>
          <w:vertAlign w:val="superscript"/>
        </w:rPr>
        <w:t>8</w:t>
      </w:r>
      <w:r w:rsidR="00A632B3" w:rsidRPr="008F494B">
        <w:rPr>
          <w:rFonts w:ascii="Courier New" w:hAnsi="Courier New" w:cs="Courier New"/>
        </w:rPr>
        <w:fldChar w:fldCharType="end"/>
      </w:r>
      <w:r w:rsidR="00697201" w:rsidRPr="008F494B">
        <w:rPr>
          <w:rFonts w:ascii="Courier New" w:hAnsi="Courier New" w:cs="Courier New"/>
        </w:rPr>
        <w:t xml:space="preserve"> </w:t>
      </w:r>
      <w:r w:rsidR="003112B9" w:rsidRPr="008F494B">
        <w:rPr>
          <w:rFonts w:ascii="Courier New" w:hAnsi="Courier New" w:cs="Courier New"/>
        </w:rPr>
        <w:t xml:space="preserve">While this gap </w:t>
      </w:r>
      <w:r w:rsidR="003112B9" w:rsidRPr="008F494B">
        <w:rPr>
          <w:rFonts w:ascii="Courier New" w:hAnsi="Courier New" w:cs="Courier New"/>
        </w:rPr>
        <w:lastRenderedPageBreak/>
        <w:t xml:space="preserve">in eligibility is narrower in states that </w:t>
      </w:r>
      <w:r w:rsidR="00BE028F" w:rsidRPr="008F494B">
        <w:rPr>
          <w:rFonts w:ascii="Courier New" w:hAnsi="Courier New" w:cs="Courier New"/>
        </w:rPr>
        <w:t>expanded Medicaid under</w:t>
      </w:r>
      <w:r w:rsidR="003112B9" w:rsidRPr="008F494B">
        <w:rPr>
          <w:rFonts w:ascii="Courier New" w:hAnsi="Courier New" w:cs="Courier New"/>
        </w:rPr>
        <w:t xml:space="preserve"> the A</w:t>
      </w:r>
      <w:r w:rsidR="00035B9E" w:rsidRPr="008F494B">
        <w:rPr>
          <w:rFonts w:ascii="Courier New" w:hAnsi="Courier New" w:cs="Courier New"/>
        </w:rPr>
        <w:t>ffordable Care Act (A</w:t>
      </w:r>
      <w:r w:rsidR="003112B9" w:rsidRPr="008F494B">
        <w:rPr>
          <w:rFonts w:ascii="Courier New" w:hAnsi="Courier New" w:cs="Courier New"/>
        </w:rPr>
        <w:t>CA</w:t>
      </w:r>
      <w:r w:rsidR="00035B9E" w:rsidRPr="008F494B">
        <w:rPr>
          <w:rFonts w:ascii="Courier New" w:hAnsi="Courier New" w:cs="Courier New"/>
        </w:rPr>
        <w:t>)</w:t>
      </w:r>
      <w:r w:rsidR="00BF3AE0" w:rsidRPr="008F494B">
        <w:rPr>
          <w:rFonts w:ascii="Courier New" w:hAnsi="Courier New" w:cs="Courier New"/>
        </w:rPr>
        <w:t xml:space="preserve">, </w:t>
      </w:r>
      <w:r w:rsidR="00697201" w:rsidRPr="008F494B">
        <w:rPr>
          <w:rFonts w:ascii="Courier New" w:hAnsi="Courier New" w:cs="Courier New"/>
        </w:rPr>
        <w:t xml:space="preserve">postpartum </w:t>
      </w:r>
      <w:r w:rsidR="00E76D6A" w:rsidRPr="008F494B">
        <w:rPr>
          <w:rFonts w:ascii="Courier New" w:hAnsi="Courier New" w:cs="Courier New"/>
        </w:rPr>
        <w:t>Medicaid eligibility</w:t>
      </w:r>
      <w:r w:rsidR="00697201" w:rsidRPr="008F494B">
        <w:rPr>
          <w:rFonts w:ascii="Courier New" w:hAnsi="Courier New" w:cs="Courier New"/>
        </w:rPr>
        <w:t xml:space="preserve"> “cliffs” remain</w:t>
      </w:r>
      <w:r w:rsidR="00BF3AE0" w:rsidRPr="008F494B">
        <w:rPr>
          <w:rFonts w:ascii="Courier New" w:hAnsi="Courier New" w:cs="Courier New"/>
        </w:rPr>
        <w:t>: the median eligibility threshold is 205</w:t>
      </w:r>
      <w:ins w:id="27" w:author="Gordon, Sarah H" w:date="2021-07-09T12:02:00Z">
        <w:r w:rsidR="00D2757E">
          <w:rPr>
            <w:rFonts w:ascii="Courier New" w:hAnsi="Courier New" w:cs="Courier New"/>
          </w:rPr>
          <w:t xml:space="preserve"> percent</w:t>
        </w:r>
      </w:ins>
      <w:del w:id="28" w:author="Gordon, Sarah H" w:date="2021-07-09T12:02:00Z">
        <w:r w:rsidR="00BF3AE0" w:rsidRPr="008F494B" w:rsidDel="00D2757E">
          <w:rPr>
            <w:rFonts w:ascii="Courier New" w:hAnsi="Courier New" w:cs="Courier New"/>
          </w:rPr>
          <w:delText>%</w:delText>
        </w:r>
      </w:del>
      <w:r w:rsidR="00BF3AE0" w:rsidRPr="008F494B">
        <w:rPr>
          <w:rFonts w:ascii="Courier New" w:hAnsi="Courier New" w:cs="Courier New"/>
        </w:rPr>
        <w:t xml:space="preserve"> </w:t>
      </w:r>
      <w:r w:rsidR="00FC073D" w:rsidRPr="008F494B">
        <w:rPr>
          <w:rFonts w:ascii="Courier New" w:hAnsi="Courier New" w:cs="Courier New"/>
        </w:rPr>
        <w:t xml:space="preserve">of the federal poverty level (FPL) </w:t>
      </w:r>
      <w:r w:rsidR="00BF3AE0" w:rsidRPr="008F494B">
        <w:rPr>
          <w:rFonts w:ascii="Courier New" w:hAnsi="Courier New" w:cs="Courier New"/>
        </w:rPr>
        <w:t>for pregnant women and 138</w:t>
      </w:r>
      <w:ins w:id="29" w:author="Gordon, Sarah H" w:date="2021-07-09T12:02:00Z">
        <w:r w:rsidR="00D2757E">
          <w:rPr>
            <w:rFonts w:ascii="Courier New" w:hAnsi="Courier New" w:cs="Courier New"/>
          </w:rPr>
          <w:t xml:space="preserve"> percent</w:t>
        </w:r>
      </w:ins>
      <w:del w:id="30" w:author="Gordon, Sarah H" w:date="2021-07-09T12:02:00Z">
        <w:r w:rsidR="00BF3AE0" w:rsidRPr="008F494B" w:rsidDel="00D2757E">
          <w:rPr>
            <w:rFonts w:ascii="Courier New" w:hAnsi="Courier New" w:cs="Courier New"/>
          </w:rPr>
          <w:delText>%</w:delText>
        </w:r>
      </w:del>
      <w:r w:rsidR="00BF3AE0" w:rsidRPr="008F494B">
        <w:rPr>
          <w:rFonts w:ascii="Courier New" w:hAnsi="Courier New" w:cs="Courier New"/>
        </w:rPr>
        <w:t xml:space="preserve"> FPL for low-income adults/parents.</w:t>
      </w:r>
      <w:r w:rsidR="00116CC4" w:rsidRPr="008F494B">
        <w:rPr>
          <w:rFonts w:ascii="Courier New" w:hAnsi="Courier New" w:cs="Courier New"/>
        </w:rPr>
        <w:fldChar w:fldCharType="begin"/>
      </w:r>
      <w:r w:rsidR="00946703">
        <w:rPr>
          <w:rFonts w:ascii="Courier New" w:hAnsi="Courier New" w:cs="Courier New"/>
        </w:rPr>
        <w:instrText xml:space="preserve"> ADDIN ZOTERO_ITEM CSL_CITATION {"citationID":"Lu9Tu5bA","properties":{"formattedCitation":"\\super 8\\nosupersub{}","plainCitation":"8","noteIndex":0},"citationItems":[{"id":3738,"uris":["http://zotero.org/users/2141015/items/YESD4YGG"],"uri":["http://zotero.org/users/2141015/items/YESD4YGG"],"itemData":{"id":3738,"type":"post-weblog","abstract":"The Kaiser Family Foundation website provides in-depth information on key health policy issues including Medicaid, Medicare, health reform, global health, HIV/AIDS, health insurance, the uninsured …","container-title":"KFF","language":"en-US","title":"Medicaid and CHIP Income Eligibility Limits for Pregnant Women as a Percent of the Federal Poverty Level","URL":"https://www.kff.org/health-reform/state-indicator/medicaid-and-chip-income-eligibility-limits-for-pregnant-women-as-a-percent-of-the-federal-poverty-level/","accessed":{"date-parts":[["2021",4,15]]},"issued":{"date-parts":[["2021",3,19]]}}}],"schema":"https://github.com/citation-style-language/schema/raw/master/csl-citation.json"} </w:instrText>
      </w:r>
      <w:r w:rsidR="00116CC4" w:rsidRPr="008F494B">
        <w:rPr>
          <w:rFonts w:ascii="Courier New" w:hAnsi="Courier New" w:cs="Courier New"/>
        </w:rPr>
        <w:fldChar w:fldCharType="separate"/>
      </w:r>
      <w:r w:rsidR="00946703" w:rsidRPr="00946703">
        <w:rPr>
          <w:rFonts w:ascii="Courier New" w:hAnsi="Courier New" w:cs="Courier New"/>
          <w:szCs w:val="24"/>
          <w:vertAlign w:val="superscript"/>
        </w:rPr>
        <w:t>8</w:t>
      </w:r>
      <w:r w:rsidR="00116CC4" w:rsidRPr="008F494B">
        <w:rPr>
          <w:rFonts w:ascii="Courier New" w:hAnsi="Courier New" w:cs="Courier New"/>
        </w:rPr>
        <w:fldChar w:fldCharType="end"/>
      </w:r>
      <w:r w:rsidR="00BF3AE0" w:rsidRPr="008F494B">
        <w:rPr>
          <w:rFonts w:ascii="Courier New" w:hAnsi="Courier New" w:cs="Courier New"/>
        </w:rPr>
        <w:t xml:space="preserve"> </w:t>
      </w:r>
      <w:r w:rsidR="000A7F41" w:rsidRPr="008F494B">
        <w:rPr>
          <w:rFonts w:ascii="Courier New" w:hAnsi="Courier New" w:cs="Courier New"/>
        </w:rPr>
        <w:t>Women who are not eligible for Medicaid after 60 days postpartum</w:t>
      </w:r>
      <w:r w:rsidR="007D6984" w:rsidRPr="008F494B">
        <w:rPr>
          <w:rFonts w:ascii="Courier New" w:hAnsi="Courier New" w:cs="Courier New"/>
        </w:rPr>
        <w:t xml:space="preserve"> must</w:t>
      </w:r>
      <w:r w:rsidR="00FC073D" w:rsidRPr="008F494B">
        <w:rPr>
          <w:rFonts w:ascii="Courier New" w:hAnsi="Courier New" w:cs="Courier New"/>
        </w:rPr>
        <w:t xml:space="preserve"> obtain</w:t>
      </w:r>
      <w:r w:rsidR="007D6984" w:rsidRPr="008F494B">
        <w:rPr>
          <w:rFonts w:ascii="Courier New" w:hAnsi="Courier New" w:cs="Courier New"/>
        </w:rPr>
        <w:t xml:space="preserve"> </w:t>
      </w:r>
      <w:r w:rsidR="00FC073D" w:rsidRPr="008F494B">
        <w:rPr>
          <w:rFonts w:ascii="Courier New" w:hAnsi="Courier New" w:cs="Courier New"/>
        </w:rPr>
        <w:t>commercial insurance through an employer, parent, spouse, or school,</w:t>
      </w:r>
      <w:r w:rsidR="007D6984" w:rsidRPr="008F494B">
        <w:rPr>
          <w:rFonts w:ascii="Courier New" w:hAnsi="Courier New" w:cs="Courier New"/>
        </w:rPr>
        <w:t xml:space="preserve"> or </w:t>
      </w:r>
      <w:r w:rsidR="00FC073D" w:rsidRPr="008F494B">
        <w:rPr>
          <w:rFonts w:ascii="Courier New" w:hAnsi="Courier New" w:cs="Courier New"/>
        </w:rPr>
        <w:t>purchase</w:t>
      </w:r>
      <w:r w:rsidR="007D6984" w:rsidRPr="008F494B">
        <w:rPr>
          <w:rFonts w:ascii="Courier New" w:hAnsi="Courier New" w:cs="Courier New"/>
        </w:rPr>
        <w:t xml:space="preserve"> individual health insurance </w:t>
      </w:r>
      <w:r w:rsidR="00FC073D" w:rsidRPr="008F494B">
        <w:rPr>
          <w:rFonts w:ascii="Courier New" w:hAnsi="Courier New" w:cs="Courier New"/>
        </w:rPr>
        <w:t xml:space="preserve">on the ACA </w:t>
      </w:r>
      <w:r w:rsidR="007D6984" w:rsidRPr="008F494B">
        <w:rPr>
          <w:rFonts w:ascii="Courier New" w:hAnsi="Courier New" w:cs="Courier New"/>
        </w:rPr>
        <w:t>Marketplace</w:t>
      </w:r>
      <w:r w:rsidR="00D55873" w:rsidRPr="008F494B">
        <w:rPr>
          <w:rFonts w:ascii="Courier New" w:hAnsi="Courier New" w:cs="Courier New"/>
        </w:rPr>
        <w:t>, for which they are</w:t>
      </w:r>
      <w:r w:rsidR="007D6984" w:rsidRPr="008F494B">
        <w:rPr>
          <w:rFonts w:ascii="Courier New" w:hAnsi="Courier New" w:cs="Courier New"/>
        </w:rPr>
        <w:t xml:space="preserve"> eligible </w:t>
      </w:r>
      <w:r w:rsidR="00B47A7B" w:rsidRPr="008F494B">
        <w:rPr>
          <w:rFonts w:ascii="Courier New" w:hAnsi="Courier New" w:cs="Courier New"/>
        </w:rPr>
        <w:t xml:space="preserve">for a </w:t>
      </w:r>
      <w:r w:rsidR="007D6984" w:rsidRPr="008F494B">
        <w:rPr>
          <w:rFonts w:ascii="Courier New" w:hAnsi="Courier New" w:cs="Courier New"/>
        </w:rPr>
        <w:t>special enrollment period spanning 60 days after the birth of their child.</w:t>
      </w:r>
      <w:r w:rsidR="00FC073D" w:rsidRPr="008F494B">
        <w:rPr>
          <w:rFonts w:ascii="Courier New" w:hAnsi="Courier New" w:cs="Courier New"/>
        </w:rPr>
        <w:t xml:space="preserve"> </w:t>
      </w:r>
    </w:p>
    <w:p w14:paraId="0B101201" w14:textId="3C714498" w:rsidR="00F53F60" w:rsidRPr="008F494B" w:rsidRDefault="00613396" w:rsidP="00FC073D">
      <w:pPr>
        <w:spacing w:after="0" w:line="480" w:lineRule="auto"/>
        <w:ind w:firstLine="720"/>
        <w:rPr>
          <w:rFonts w:ascii="Courier New" w:hAnsi="Courier New" w:cs="Courier New"/>
        </w:rPr>
      </w:pPr>
      <w:r w:rsidRPr="008F494B">
        <w:rPr>
          <w:rFonts w:ascii="Courier New" w:hAnsi="Courier New" w:cs="Courier New"/>
        </w:rPr>
        <w:t>Requiring women to successfully enroll in an affordable insurance plan within a short period after birth</w:t>
      </w:r>
      <w:r w:rsidR="004D5C73" w:rsidRPr="008F494B">
        <w:rPr>
          <w:rFonts w:ascii="Courier New" w:hAnsi="Courier New" w:cs="Courier New"/>
        </w:rPr>
        <w:t xml:space="preserve"> may </w:t>
      </w:r>
      <w:r w:rsidR="005C1BF7" w:rsidRPr="008F494B">
        <w:rPr>
          <w:rFonts w:ascii="Courier New" w:hAnsi="Courier New" w:cs="Courier New"/>
        </w:rPr>
        <w:t>result in</w:t>
      </w:r>
      <w:r w:rsidR="004D5C73" w:rsidRPr="008F494B">
        <w:rPr>
          <w:rFonts w:ascii="Courier New" w:hAnsi="Courier New" w:cs="Courier New"/>
        </w:rPr>
        <w:t xml:space="preserve"> lapses in coverage</w:t>
      </w:r>
      <w:r w:rsidRPr="008F494B">
        <w:rPr>
          <w:rFonts w:ascii="Courier New" w:hAnsi="Courier New" w:cs="Courier New"/>
        </w:rPr>
        <w:t xml:space="preserve"> and </w:t>
      </w:r>
      <w:r w:rsidR="001B742F" w:rsidRPr="008F494B">
        <w:rPr>
          <w:rFonts w:ascii="Courier New" w:hAnsi="Courier New" w:cs="Courier New"/>
        </w:rPr>
        <w:t xml:space="preserve">reduce </w:t>
      </w:r>
      <w:r w:rsidRPr="008F494B">
        <w:rPr>
          <w:rFonts w:ascii="Courier New" w:hAnsi="Courier New" w:cs="Courier New"/>
        </w:rPr>
        <w:t>access to care.</w:t>
      </w:r>
      <w:r w:rsidR="000A7F41" w:rsidRPr="008F494B">
        <w:rPr>
          <w:rFonts w:ascii="Courier New" w:hAnsi="Courier New" w:cs="Courier New"/>
        </w:rPr>
        <w:t xml:space="preserve"> </w:t>
      </w:r>
      <w:r w:rsidR="004B108D" w:rsidRPr="008F494B">
        <w:rPr>
          <w:rFonts w:ascii="Courier New" w:hAnsi="Courier New" w:cs="Courier New"/>
        </w:rPr>
        <w:t xml:space="preserve">Even </w:t>
      </w:r>
      <w:r w:rsidR="00A03CE5" w:rsidRPr="008F494B">
        <w:rPr>
          <w:rFonts w:ascii="Courier New" w:hAnsi="Courier New" w:cs="Courier New"/>
        </w:rPr>
        <w:t>if</w:t>
      </w:r>
      <w:r w:rsidR="004B108D" w:rsidRPr="008F494B">
        <w:rPr>
          <w:rFonts w:ascii="Courier New" w:hAnsi="Courier New" w:cs="Courier New"/>
        </w:rPr>
        <w:t xml:space="preserve"> women </w:t>
      </w:r>
      <w:r w:rsidR="00A03CE5" w:rsidRPr="008F494B">
        <w:rPr>
          <w:rFonts w:ascii="Courier New" w:hAnsi="Courier New" w:cs="Courier New"/>
        </w:rPr>
        <w:t xml:space="preserve">are able to transition to </w:t>
      </w:r>
      <w:r w:rsidR="004B108D" w:rsidRPr="008F494B">
        <w:rPr>
          <w:rFonts w:ascii="Courier New" w:hAnsi="Courier New" w:cs="Courier New"/>
        </w:rPr>
        <w:t>alternative coverage, s</w:t>
      </w:r>
      <w:r w:rsidR="00A2588D" w:rsidRPr="008F494B">
        <w:rPr>
          <w:rFonts w:ascii="Courier New" w:hAnsi="Courier New" w:cs="Courier New"/>
        </w:rPr>
        <w:t xml:space="preserve">witching insurance is associated with delays in </w:t>
      </w:r>
      <w:r w:rsidR="00664741" w:rsidRPr="008F494B">
        <w:rPr>
          <w:rFonts w:ascii="Courier New" w:hAnsi="Courier New" w:cs="Courier New"/>
        </w:rPr>
        <w:t>access</w:t>
      </w:r>
      <w:r w:rsidR="00A2588D" w:rsidRPr="008F494B">
        <w:rPr>
          <w:rFonts w:ascii="Courier New" w:hAnsi="Courier New" w:cs="Courier New"/>
        </w:rPr>
        <w:t>, increases in emergency department utilization, lower rates of filled prescriptions, and a lower likelihood of reporting a usual source of care.</w:t>
      </w:r>
      <w:r w:rsidR="00A2588D" w:rsidRPr="008F494B">
        <w:rPr>
          <w:rFonts w:ascii="Courier New" w:hAnsi="Courier New" w:cs="Courier New"/>
        </w:rPr>
        <w:fldChar w:fldCharType="begin"/>
      </w:r>
      <w:r w:rsidR="00946703">
        <w:rPr>
          <w:rFonts w:ascii="Courier New" w:hAnsi="Courier New" w:cs="Courier New"/>
        </w:rPr>
        <w:instrText xml:space="preserve"> ADDIN ZOTERO_ITEM CSL_CITATION {"citationID":"5CdbiTUD","properties":{"formattedCitation":"\\super 9\\uc0\\u8211{}11\\nosupersub{}","plainCitation":"9–11","noteIndex":0},"citationItems":[{"id":783,"uris":["http://zotero.org/users/2141015/items/I2PNDQSY"],"uri":["http://zotero.org/users/2141015/items/I2PNDQSY"],"itemData":{"id":783,"type":"article-journal","abstract":"BACKGROUND: This study sought to describe the incidence of transitions into and out of Medicaid, characterize the populations that transition and determine if health insurance instability is associated with changes in healthcare utilization.\nMETHODS: 2000-2004 Medical Expenditure Panel Survey (MEPS) was used to identify adults enrolled in Medicaid at any time during the survey period (n = 6,247). We estimate both static and dynamic panel data models to examine the effect of health insurance instability on health care resource utilization.\nRESULTS: We find that, after controlling for observed factors like employment and health status, and after specifying a dynamic model that attempts to capture time-dependent unobserved effects, individuals who have multiple transitions into and out of Medicaid have higher emergency room utilization, more office visits, more hospitalizations, and refill their prescriptions less often.\nCONCLUSIONS: Individuals with more than one transition in health insurance status over the study period were likely to have higher health care utilization than individuals with one or fewer transitions. If these effects are causal, in addition to individual benefits, there are potentially large benefits for Medicaid programs from reducing avoidable insurance instability. These results suggest the importance of including provisions to facilitate continuous enrollment in public programs as the United States pursues health reform.","container-title":"BMC health services research","DOI":"10.1186/1472-6963-10-195","ISSN":"1472-6963","journalAbbreviation":"BMC Health Serv Res","language":"eng","note":"PMID: 20604965\nPMCID: PMC2914034","page":"195","source":"PubMed","title":"Impact of discontinuity in health insurance on resource utilization","volume":"10","author":[{"family":"Banerjee","given":"Ritesh"},{"family":"Ziegenfuss","given":"Jeanette Y."},{"family":"Shah","given":"Nilay D."}],"issued":{"date-parts":[["2010",7,6]]}}},{"id":815,"uris":["http://zotero.org/users/2141015/items/JLDRK423"],"uri":["http://zotero.org/users/2141015/items/JLDRK423"],"itemData":{"id":815,"type":"article-journal","abstract":"BACKGROUND: Shopping for health insurance is encouraged as a way to find the most affordable coverage that best meets an enrollee’s needs. However, the extent to which individuals switch insurance and subsequent changes in health care utilization that might arise, particularly new physician visits, are not well understood.\nOBJECTIVE: To examine the relationship between insurance switching and new physician and emergency department visits around the time of a switch. DESIGN: Observational study using a difference-indifferences design to compare those switching insurance carriers with propensity score-matched controls who did not switch, stratified based on whether individuals initially had private or Medicaid insurance coverage. All analyses adjusted for individual and insurance characteristics. PARTICIPANTS: Continuously insured, non-elderly individuals with private or Medicaid insurance coverage in Massachusetts from 2010 to 2013. MAIN MEASURES: Rates of new primary care and specialist physician visits, as well as rates of emergency department visits. KEY RESULTS: Before matching, among 1,628,057 continuously insured individuals, 418,231 (26%) switched insurance carriers during a 2-year period. Characteristics of switchers and non-switchers were similar after matching (n = 316,343 in each group). After matching, switching plans was associated with a 203% and 47.5% increase in the rate of new primary care physician visits following switching for those initially with Medicaid or private coverage, respectively (both p &lt; 0.001), with a large shortterm increase, diminishing over time. Among those with Medicaid coverage, switching was associated with a 14.9% higher rate of ED visits during the month of switching (p &lt; 0.001), but otherwise decreased modestly after switching.\nCONCLUSIONS: Insurance switching is common, and is associated with increased new physician visits and temporarily increased ED use among the publicly insured. As","container-title":"Journal of General Internal Medicine","DOI":"10.1007/s11606-017-4072-4","ISSN":"0884-8734, 1525-1497","issue":"10","language":"en","page":"1146-1155","source":"Crossref","title":"Insurance Transitions and Changes in Physician and Emergency Department Utilization: An Observational Study","title-short":"Insurance Transitions and Changes in Physician and Emergency Department Utilization","volume":"32","author":[{"family":"Barnett","given":"Michael L."},{"family":"Song","given":"Zirui"},{"family":"Rose","given":"Sherri"},{"family":"Bitton","given":"Asaf"},{"family":"Chernew","given":"Michael E."},{"family":"Landon","given":"Bruce E."}],"issued":{"date-parts":[["2017",10]]}}},{"id":206,"uris":["http://zotero.org/users/2141015/items/EHX2I95D"],"uri":["http://zotero.org/users/2141015/items/EHX2I95D"],"itemData":{"id":206,"type":"article-journal","container-title":"Medical Care","DOI":"10.1097/MLR.0b013e318187d8db","ISSN":"0025-7079","issue":"10","language":"en","page":"1055-1063","source":"CrossRef","title":"Switching Health Insurance and Its Effects on Access to Physician Services:","title-short":"Switching Health Insurance and Its Effects on Access to Physician Services","volume":"46","author":[{"family":"Lavarreda","given":"Shana Alex"},{"family":"Gatchell","given":"Melissa"},{"family":"Ponce","given":"Ninez"},{"family":"Brown","given":"E Richard"},{"family":"Chia","given":"Y Jenny"}],"issued":{"date-parts":[["2008",10]]}}}],"schema":"https://github.com/citation-style-language/schema/raw/master/csl-citation.json"} </w:instrText>
      </w:r>
      <w:r w:rsidR="00A2588D" w:rsidRPr="008F494B">
        <w:rPr>
          <w:rFonts w:ascii="Courier New" w:hAnsi="Courier New" w:cs="Courier New"/>
        </w:rPr>
        <w:fldChar w:fldCharType="separate"/>
      </w:r>
      <w:r w:rsidR="00946703" w:rsidRPr="00946703">
        <w:rPr>
          <w:rFonts w:ascii="Courier New" w:hAnsi="Courier New" w:cs="Courier New"/>
          <w:szCs w:val="24"/>
          <w:vertAlign w:val="superscript"/>
        </w:rPr>
        <w:t>9–11</w:t>
      </w:r>
      <w:r w:rsidR="00A2588D" w:rsidRPr="008F494B">
        <w:rPr>
          <w:rFonts w:ascii="Courier New" w:hAnsi="Courier New" w:cs="Courier New"/>
        </w:rPr>
        <w:fldChar w:fldCharType="end"/>
      </w:r>
      <w:r w:rsidR="00F65C37" w:rsidRPr="008F494B">
        <w:rPr>
          <w:rFonts w:ascii="Courier New" w:hAnsi="Courier New" w:cs="Courier New"/>
        </w:rPr>
        <w:t xml:space="preserve"> </w:t>
      </w:r>
      <w:r w:rsidR="004B108D" w:rsidRPr="008F494B">
        <w:rPr>
          <w:rFonts w:ascii="Courier New" w:hAnsi="Courier New" w:cs="Courier New"/>
        </w:rPr>
        <w:t>Differences in provider networks, benefit design, and cost-sharing and premiums between Medicaid and commercial coverage may fur</w:t>
      </w:r>
      <w:r w:rsidR="00B31468" w:rsidRPr="008F494B">
        <w:rPr>
          <w:rFonts w:ascii="Courier New" w:hAnsi="Courier New" w:cs="Courier New"/>
        </w:rPr>
        <w:t>ther hinder continuity of care among women who switch insurance postpartum.</w:t>
      </w:r>
      <w:r w:rsidR="005C1BF7" w:rsidRPr="008F494B">
        <w:rPr>
          <w:rFonts w:ascii="Courier New" w:hAnsi="Courier New" w:cs="Courier New"/>
        </w:rPr>
        <w:fldChar w:fldCharType="begin"/>
      </w:r>
      <w:r w:rsidR="00946703">
        <w:rPr>
          <w:rFonts w:ascii="Courier New" w:hAnsi="Courier New" w:cs="Courier New"/>
        </w:rPr>
        <w:instrText xml:space="preserve"> ADDIN ZOTERO_ITEM CSL_CITATION {"citationID":"2Cyhoz0t","properties":{"formattedCitation":"\\super 12\\nosupersub{}","plainCitation":"12","noteIndex":0},"citationItems":[{"id":3684,"uris":["http://zotero.org/users/2141015/items/EKYNW58X"],"uri":["http://zotero.org/users/2141015/items/EKYNW58X"],"itemData":{"id":3684,"type":"webpage","title":"Comparison of Utilization, Costs, and Quality of Medicaid vs Subsidized Private Health Insurance for Low-Income Adults | Health Disparities | JAMA Network Open | JAMA Network","URL":"https://jamanetwork.com/journals/jamanetworkopen/fullarticle/2774583","accessed":{"date-parts":[["2021",3,9]]}}}],"schema":"https://github.com/citation-style-language/schema/raw/master/csl-citation.json"} </w:instrText>
      </w:r>
      <w:r w:rsidR="005C1BF7" w:rsidRPr="008F494B">
        <w:rPr>
          <w:rFonts w:ascii="Courier New" w:hAnsi="Courier New" w:cs="Courier New"/>
        </w:rPr>
        <w:fldChar w:fldCharType="separate"/>
      </w:r>
      <w:r w:rsidR="00946703" w:rsidRPr="00946703">
        <w:rPr>
          <w:rFonts w:ascii="Courier New" w:hAnsi="Courier New" w:cs="Courier New"/>
          <w:szCs w:val="24"/>
          <w:vertAlign w:val="superscript"/>
        </w:rPr>
        <w:t>12</w:t>
      </w:r>
      <w:r w:rsidR="005C1BF7" w:rsidRPr="008F494B">
        <w:rPr>
          <w:rFonts w:ascii="Courier New" w:hAnsi="Courier New" w:cs="Courier New"/>
        </w:rPr>
        <w:fldChar w:fldCharType="end"/>
      </w:r>
      <w:r w:rsidR="00B31468" w:rsidRPr="008F494B">
        <w:rPr>
          <w:rFonts w:ascii="Courier New" w:hAnsi="Courier New" w:cs="Courier New"/>
        </w:rPr>
        <w:t xml:space="preserve"> </w:t>
      </w:r>
    </w:p>
    <w:p w14:paraId="664D0509" w14:textId="7BF57A5C" w:rsidR="001B742F" w:rsidRPr="008F494B" w:rsidRDefault="00613396" w:rsidP="005A7445">
      <w:pPr>
        <w:spacing w:after="0" w:line="480" w:lineRule="auto"/>
        <w:ind w:firstLine="720"/>
        <w:rPr>
          <w:rFonts w:ascii="Courier New" w:hAnsi="Courier New" w:cs="Courier New"/>
        </w:rPr>
      </w:pPr>
      <w:r w:rsidRPr="008F494B">
        <w:rPr>
          <w:rFonts w:ascii="Courier New" w:hAnsi="Courier New" w:cs="Courier New"/>
        </w:rPr>
        <w:t xml:space="preserve">To promote continuity of postpartum coverage for Medicaid beneficiaries, </w:t>
      </w:r>
      <w:r w:rsidR="00B56DFF" w:rsidRPr="008F494B">
        <w:rPr>
          <w:rFonts w:ascii="Courier New" w:hAnsi="Courier New" w:cs="Courier New"/>
        </w:rPr>
        <w:t>Congress</w:t>
      </w:r>
      <w:ins w:id="31" w:author="Gordon, Sarah H" w:date="2021-07-08T12:12:00Z">
        <w:r w:rsidR="00C456F0">
          <w:rPr>
            <w:rFonts w:ascii="Courier New" w:hAnsi="Courier New" w:cs="Courier New"/>
          </w:rPr>
          <w:t xml:space="preserve"> (the </w:t>
        </w:r>
        <w:r w:rsidR="00C456F0" w:rsidRPr="00C456F0">
          <w:rPr>
            <w:rFonts w:ascii="Courier New" w:hAnsi="Courier New" w:cs="Courier New"/>
          </w:rPr>
          <w:t>House of Representatives and the Senate</w:t>
        </w:r>
        <w:r w:rsidR="00C456F0">
          <w:rPr>
            <w:rFonts w:ascii="Courier New" w:hAnsi="Courier New" w:cs="Courier New"/>
          </w:rPr>
          <w:t xml:space="preserve"> in the U.S.)</w:t>
        </w:r>
      </w:ins>
      <w:r w:rsidR="00B56DFF" w:rsidRPr="008F494B">
        <w:rPr>
          <w:rFonts w:ascii="Courier New" w:hAnsi="Courier New" w:cs="Courier New"/>
        </w:rPr>
        <w:t xml:space="preserve"> </w:t>
      </w:r>
      <w:del w:id="32" w:author="Gordon, Sarah H" w:date="2021-07-08T12:18:00Z">
        <w:r w:rsidRPr="008F494B" w:rsidDel="00973CE1">
          <w:rPr>
            <w:rFonts w:ascii="Courier New" w:hAnsi="Courier New" w:cs="Courier New"/>
          </w:rPr>
          <w:delText xml:space="preserve">recently </w:delText>
        </w:r>
      </w:del>
      <w:r w:rsidR="00B56DFF" w:rsidRPr="008F494B">
        <w:rPr>
          <w:rFonts w:ascii="Courier New" w:hAnsi="Courier New" w:cs="Courier New"/>
        </w:rPr>
        <w:t>passed the American Rescue Plan Act</w:t>
      </w:r>
      <w:ins w:id="33" w:author="Gordon, Sarah H" w:date="2021-07-08T12:18:00Z">
        <w:r w:rsidR="00973CE1">
          <w:rPr>
            <w:rFonts w:ascii="Courier New" w:hAnsi="Courier New" w:cs="Courier New"/>
          </w:rPr>
          <w:t xml:space="preserve"> on March 11, 2021.</w:t>
        </w:r>
      </w:ins>
      <w:r w:rsidR="00B56DFF" w:rsidRPr="008F494B">
        <w:rPr>
          <w:rFonts w:ascii="Courier New" w:hAnsi="Courier New" w:cs="Courier New"/>
        </w:rPr>
        <w:t xml:space="preserve">, </w:t>
      </w:r>
      <w:del w:id="34" w:author="Gordon, Sarah H" w:date="2021-07-08T12:18:00Z">
        <w:r w:rsidR="00B56DFF" w:rsidRPr="008F494B" w:rsidDel="00973CE1">
          <w:rPr>
            <w:rFonts w:ascii="Courier New" w:hAnsi="Courier New" w:cs="Courier New"/>
          </w:rPr>
          <w:delText xml:space="preserve">which </w:delText>
        </w:r>
      </w:del>
      <w:ins w:id="35" w:author="Gordon, Sarah H" w:date="2021-07-08T12:18:00Z">
        <w:r w:rsidR="00973CE1">
          <w:rPr>
            <w:rFonts w:ascii="Courier New" w:hAnsi="Courier New" w:cs="Courier New"/>
          </w:rPr>
          <w:t>The law</w:t>
        </w:r>
        <w:r w:rsidR="00973CE1" w:rsidRPr="008F494B">
          <w:rPr>
            <w:rFonts w:ascii="Courier New" w:hAnsi="Courier New" w:cs="Courier New"/>
          </w:rPr>
          <w:t xml:space="preserve"> </w:t>
        </w:r>
      </w:ins>
      <w:r w:rsidR="00B56DFF" w:rsidRPr="008F494B">
        <w:rPr>
          <w:rFonts w:ascii="Courier New" w:hAnsi="Courier New" w:cs="Courier New"/>
        </w:rPr>
        <w:t xml:space="preserve">included a </w:t>
      </w:r>
      <w:r w:rsidR="00042808" w:rsidRPr="008F494B">
        <w:rPr>
          <w:rFonts w:ascii="Courier New" w:hAnsi="Courier New" w:cs="Courier New"/>
        </w:rPr>
        <w:t xml:space="preserve">five-year </w:t>
      </w:r>
      <w:r w:rsidR="00B56DFF" w:rsidRPr="008F494B">
        <w:rPr>
          <w:rFonts w:ascii="Courier New" w:hAnsi="Courier New" w:cs="Courier New"/>
        </w:rPr>
        <w:t xml:space="preserve">state option </w:t>
      </w:r>
      <w:r w:rsidR="00AC45EE" w:rsidRPr="008F494B">
        <w:rPr>
          <w:rFonts w:ascii="Courier New" w:hAnsi="Courier New" w:cs="Courier New"/>
        </w:rPr>
        <w:t xml:space="preserve">for federal matching funds to be used </w:t>
      </w:r>
      <w:r w:rsidR="00B56DFF" w:rsidRPr="008F494B">
        <w:rPr>
          <w:rFonts w:ascii="Courier New" w:hAnsi="Courier New" w:cs="Courier New"/>
        </w:rPr>
        <w:t xml:space="preserve">to extend </w:t>
      </w:r>
      <w:r w:rsidR="00EB1602" w:rsidRPr="008F494B">
        <w:rPr>
          <w:rFonts w:ascii="Courier New" w:hAnsi="Courier New" w:cs="Courier New"/>
        </w:rPr>
        <w:t xml:space="preserve">full-benefit </w:t>
      </w:r>
      <w:r w:rsidR="00B56DFF" w:rsidRPr="008F494B">
        <w:rPr>
          <w:rFonts w:ascii="Courier New" w:hAnsi="Courier New" w:cs="Courier New"/>
        </w:rPr>
        <w:t>Medicaid</w:t>
      </w:r>
      <w:r w:rsidR="00EB1602" w:rsidRPr="008F494B">
        <w:rPr>
          <w:rFonts w:ascii="Courier New" w:hAnsi="Courier New" w:cs="Courier New"/>
        </w:rPr>
        <w:t xml:space="preserve"> or </w:t>
      </w:r>
      <w:r w:rsidR="00446C9F" w:rsidRPr="008F494B">
        <w:rPr>
          <w:rFonts w:ascii="Courier New" w:hAnsi="Courier New" w:cs="Courier New"/>
        </w:rPr>
        <w:t>Children’s Health Insurance Program (CHIP)</w:t>
      </w:r>
      <w:r w:rsidR="00B56DFF" w:rsidRPr="008F494B">
        <w:rPr>
          <w:rFonts w:ascii="Courier New" w:hAnsi="Courier New" w:cs="Courier New"/>
        </w:rPr>
        <w:t xml:space="preserve"> coverage for up to one year </w:t>
      </w:r>
      <w:r w:rsidR="00AC45EE" w:rsidRPr="008F494B">
        <w:rPr>
          <w:rFonts w:ascii="Courier New" w:hAnsi="Courier New" w:cs="Courier New"/>
        </w:rPr>
        <w:t>after the end of pregnancy</w:t>
      </w:r>
      <w:r w:rsidR="00B56DFF" w:rsidRPr="008F494B">
        <w:rPr>
          <w:rFonts w:ascii="Courier New" w:hAnsi="Courier New" w:cs="Courier New"/>
        </w:rPr>
        <w:t xml:space="preserve">. </w:t>
      </w:r>
      <w:r w:rsidR="00CB4506" w:rsidRPr="008F494B">
        <w:rPr>
          <w:rFonts w:ascii="Courier New" w:hAnsi="Courier New" w:cs="Courier New"/>
        </w:rPr>
        <w:t>Further, n</w:t>
      </w:r>
      <w:r w:rsidR="00AC45EE" w:rsidRPr="008F494B">
        <w:rPr>
          <w:rFonts w:ascii="Courier New" w:hAnsi="Courier New" w:cs="Courier New"/>
        </w:rPr>
        <w:t>ineteen</w:t>
      </w:r>
      <w:r w:rsidR="00B56DFF" w:rsidRPr="008F494B">
        <w:rPr>
          <w:rFonts w:ascii="Courier New" w:hAnsi="Courier New" w:cs="Courier New"/>
        </w:rPr>
        <w:t xml:space="preserve"> state</w:t>
      </w:r>
      <w:r w:rsidR="00EB1602" w:rsidRPr="008F494B">
        <w:rPr>
          <w:rFonts w:ascii="Courier New" w:hAnsi="Courier New" w:cs="Courier New"/>
        </w:rPr>
        <w:t>s</w:t>
      </w:r>
      <w:r w:rsidR="00B56DFF" w:rsidRPr="008F494B">
        <w:rPr>
          <w:rFonts w:ascii="Courier New" w:hAnsi="Courier New" w:cs="Courier New"/>
        </w:rPr>
        <w:t xml:space="preserve"> and </w:t>
      </w:r>
      <w:r w:rsidR="00EB1602" w:rsidRPr="008F494B">
        <w:rPr>
          <w:rFonts w:ascii="Courier New" w:hAnsi="Courier New" w:cs="Courier New"/>
        </w:rPr>
        <w:t xml:space="preserve">Washington </w:t>
      </w:r>
      <w:r w:rsidR="00B56DFF" w:rsidRPr="008F494B">
        <w:rPr>
          <w:rFonts w:ascii="Courier New" w:hAnsi="Courier New" w:cs="Courier New"/>
        </w:rPr>
        <w:t>D.C.</w:t>
      </w:r>
      <w:r w:rsidR="00F53F60" w:rsidRPr="008F494B">
        <w:rPr>
          <w:rFonts w:ascii="Courier New" w:hAnsi="Courier New" w:cs="Courier New"/>
        </w:rPr>
        <w:t xml:space="preserve"> have </w:t>
      </w:r>
      <w:r w:rsidR="00611007" w:rsidRPr="008F494B">
        <w:rPr>
          <w:rFonts w:ascii="Courier New" w:hAnsi="Courier New" w:cs="Courier New"/>
        </w:rPr>
        <w:lastRenderedPageBreak/>
        <w:t>introduced</w:t>
      </w:r>
      <w:r w:rsidR="00AC45EE" w:rsidRPr="008F494B">
        <w:rPr>
          <w:rFonts w:ascii="Courier New" w:hAnsi="Courier New" w:cs="Courier New"/>
        </w:rPr>
        <w:t xml:space="preserve"> proposals to extend</w:t>
      </w:r>
      <w:r w:rsidR="00F53F60" w:rsidRPr="008F494B">
        <w:rPr>
          <w:rFonts w:ascii="Courier New" w:hAnsi="Courier New" w:cs="Courier New"/>
        </w:rPr>
        <w:t xml:space="preserve"> postpartum Medicaid eligibility </w:t>
      </w:r>
      <w:r w:rsidR="00AC45EE" w:rsidRPr="008F494B">
        <w:rPr>
          <w:rFonts w:ascii="Courier New" w:hAnsi="Courier New" w:cs="Courier New"/>
        </w:rPr>
        <w:t>beyond</w:t>
      </w:r>
      <w:r w:rsidR="00F53F60" w:rsidRPr="008F494B">
        <w:rPr>
          <w:rFonts w:ascii="Courier New" w:hAnsi="Courier New" w:cs="Courier New"/>
        </w:rPr>
        <w:t xml:space="preserve"> 60 days</w:t>
      </w:r>
      <w:r w:rsidR="00AC45EE" w:rsidRPr="008F494B">
        <w:rPr>
          <w:rFonts w:ascii="Courier New" w:hAnsi="Courier New" w:cs="Courier New"/>
        </w:rPr>
        <w:t>, indicating significant state interest in this policy option</w:t>
      </w:r>
      <w:r w:rsidR="00F53F60" w:rsidRPr="008F494B">
        <w:rPr>
          <w:rFonts w:ascii="Courier New" w:hAnsi="Courier New" w:cs="Courier New"/>
        </w:rPr>
        <w:t>.</w:t>
      </w:r>
      <w:r w:rsidR="00B56DFF" w:rsidRPr="008F494B">
        <w:rPr>
          <w:rFonts w:ascii="Courier New" w:hAnsi="Courier New" w:cs="Courier New"/>
        </w:rPr>
        <w:fldChar w:fldCharType="begin"/>
      </w:r>
      <w:r w:rsidR="00946703">
        <w:rPr>
          <w:rFonts w:ascii="Courier New" w:hAnsi="Courier New" w:cs="Courier New"/>
        </w:rPr>
        <w:instrText xml:space="preserve"> ADDIN ZOTERO_ITEM CSL_CITATION {"citationID":"XMboDAr3","properties":{"formattedCitation":"\\super 13\\nosupersub{}","plainCitation":"13","noteIndex":0},"citationItems":[{"id":3651,"uris":["http://zotero.org/users/2141015/items/MRMZMWIN"],"uri":["http://zotero.org/users/2141015/items/MRMZMWIN"],"itemData":{"id":3651,"type":"article-journal","abstract":"The United States is facing a maternal health crisis with rising rates of maternal mortality and morbidity and stark disparities in maternal outcomes by race and socioeconomic status. Among the efforts to address this issue, one policy proposal is gaining particular traction: extending the period of Medicaid eligibility for pregnant women beyond 60 days after childbirth. The authors examine the legislative and regulatory pathways most readily available for extending postpartum Medicaid, including their relative political, economic, and public health trade-offs. They also review the state and federal policy activity to date and discuss the impact of the COVID-19 pandemic on the prospects for policy change.","container-title":"Journal of Health Politics, Policy and Law","DOI":"10.1215/03616878-8893585","ISSN":"0361-6878","issue":"8893585","journalAbbreviation":"Journal of Health Politics, Policy and Law","source":"Silverchair","title":"Extending Postpartum Medicaid: State and Federal Policy Options during and after COVID-19","title-short":"Extending Postpartum Medicaid","URL":"https://doi.org/10.1215/03616878-8893585","author":[{"family":"Daw","given":"Jamie R."},{"family":"Eckert","given":"Emily"},{"family":"Allen","given":"Heidi L."},{"family":"Underhill","given":"Kristen"}],"accessed":{"date-parts":[["2021",3,2]]},"issued":{"date-parts":[["2021",2,22]]}}}],"schema":"https://github.com/citation-style-language/schema/raw/master/csl-citation.json"} </w:instrText>
      </w:r>
      <w:r w:rsidR="00B56DFF" w:rsidRPr="008F494B">
        <w:rPr>
          <w:rFonts w:ascii="Courier New" w:hAnsi="Courier New" w:cs="Courier New"/>
        </w:rPr>
        <w:fldChar w:fldCharType="separate"/>
      </w:r>
      <w:r w:rsidR="00946703" w:rsidRPr="00946703">
        <w:rPr>
          <w:rFonts w:ascii="Courier New" w:hAnsi="Courier New" w:cs="Courier New"/>
          <w:szCs w:val="24"/>
          <w:vertAlign w:val="superscript"/>
        </w:rPr>
        <w:t>13</w:t>
      </w:r>
      <w:r w:rsidR="00B56DFF" w:rsidRPr="008F494B">
        <w:rPr>
          <w:rFonts w:ascii="Courier New" w:hAnsi="Courier New" w:cs="Courier New"/>
        </w:rPr>
        <w:fldChar w:fldCharType="end"/>
      </w:r>
      <w:r w:rsidR="005C1BF7" w:rsidRPr="008F494B">
        <w:rPr>
          <w:rFonts w:ascii="Courier New" w:hAnsi="Courier New" w:cs="Courier New"/>
        </w:rPr>
        <w:t xml:space="preserve"> T</w:t>
      </w:r>
      <w:r w:rsidR="00EB1602" w:rsidRPr="008F494B">
        <w:rPr>
          <w:rFonts w:ascii="Courier New" w:hAnsi="Courier New" w:cs="Courier New"/>
        </w:rPr>
        <w:t xml:space="preserve">o date, </w:t>
      </w:r>
      <w:r w:rsidR="00BE028F" w:rsidRPr="008F494B">
        <w:rPr>
          <w:rFonts w:ascii="Courier New" w:hAnsi="Courier New" w:cs="Courier New"/>
        </w:rPr>
        <w:t>Illinois</w:t>
      </w:r>
      <w:r w:rsidR="00F53F60" w:rsidRPr="008F494B">
        <w:rPr>
          <w:rFonts w:ascii="Courier New" w:hAnsi="Courier New" w:cs="Courier New"/>
        </w:rPr>
        <w:t xml:space="preserve"> </w:t>
      </w:r>
      <w:r w:rsidR="00EB1602" w:rsidRPr="008F494B">
        <w:rPr>
          <w:rFonts w:ascii="Courier New" w:hAnsi="Courier New" w:cs="Courier New"/>
        </w:rPr>
        <w:t>is the only state to have</w:t>
      </w:r>
      <w:r w:rsidR="00BE028F" w:rsidRPr="008F494B">
        <w:rPr>
          <w:rFonts w:ascii="Courier New" w:hAnsi="Courier New" w:cs="Courier New"/>
        </w:rPr>
        <w:t xml:space="preserve"> extended</w:t>
      </w:r>
      <w:r w:rsidR="007C6713" w:rsidRPr="008F494B">
        <w:rPr>
          <w:rFonts w:ascii="Courier New" w:hAnsi="Courier New" w:cs="Courier New"/>
        </w:rPr>
        <w:t xml:space="preserve"> benefits </w:t>
      </w:r>
      <w:r w:rsidR="00BE028F" w:rsidRPr="008F494B">
        <w:rPr>
          <w:rFonts w:ascii="Courier New" w:hAnsi="Courier New" w:cs="Courier New"/>
        </w:rPr>
        <w:t xml:space="preserve">for all Medicaid-eligible pregnant women to 12 months postpartum as of April 12, 2021, though </w:t>
      </w:r>
      <w:r w:rsidR="00C51111">
        <w:rPr>
          <w:rFonts w:ascii="Courier New" w:hAnsi="Courier New" w:cs="Courier New"/>
        </w:rPr>
        <w:t>other states have implemented</w:t>
      </w:r>
      <w:r w:rsidR="00BE028F" w:rsidRPr="008F494B">
        <w:rPr>
          <w:rFonts w:ascii="Courier New" w:hAnsi="Courier New" w:cs="Courier New"/>
        </w:rPr>
        <w:t xml:space="preserve"> limited extension</w:t>
      </w:r>
      <w:r w:rsidR="00C51111">
        <w:rPr>
          <w:rFonts w:ascii="Courier New" w:hAnsi="Courier New" w:cs="Courier New"/>
        </w:rPr>
        <w:t>s</w:t>
      </w:r>
      <w:r w:rsidR="00BE028F" w:rsidRPr="008F494B">
        <w:rPr>
          <w:rFonts w:ascii="Courier New" w:hAnsi="Courier New" w:cs="Courier New"/>
        </w:rPr>
        <w:t xml:space="preserve"> for </w:t>
      </w:r>
      <w:r w:rsidR="00C51111">
        <w:rPr>
          <w:rFonts w:ascii="Courier New" w:hAnsi="Courier New" w:cs="Courier New"/>
        </w:rPr>
        <w:t>targeted populations.</w:t>
      </w:r>
      <w:r w:rsidR="00F53F60" w:rsidRPr="008F494B">
        <w:rPr>
          <w:rFonts w:ascii="Courier New" w:hAnsi="Courier New" w:cs="Courier New"/>
        </w:rPr>
        <w:fldChar w:fldCharType="begin"/>
      </w:r>
      <w:r w:rsidR="00946703">
        <w:rPr>
          <w:rFonts w:ascii="Courier New" w:hAnsi="Courier New" w:cs="Courier New"/>
        </w:rPr>
        <w:instrText xml:space="preserve"> ADDIN ZOTERO_ITEM CSL_CITATION {"citationID":"GbvcyZRG","properties":{"formattedCitation":"\\super 14,15\\nosupersub{}","plainCitation":"14,15","noteIndex":0},"citationItems":[{"id":3749,"uris":["http://zotero.org/users/2141015/items/WHZT2HWX"],"uri":["http://zotero.org/users/2141015/items/WHZT2HWX"],"itemData":{"id":3749,"type":"webpage","abstract":"Today, the U.S. Department of Health and Human Services (HHS) marked Black Maternal Health Week by announcing actions to expand access to continuous health care","container-title":"HHS.gov","genre":"Text","language":"en","note":"Last Modified: 2021-04-12T14:29:09-0400","title":"HHS Marks Black Maternal Health Week by Announcing Measures To Improve Maternal Health Outcomes","URL":"https://www.hhs.gov/about/news/2021/04/12/hhs-marks-black-maternal-health-week-announcing-measures-improve-maternal.html","author":[{"family":"Division","given":"News"}],"accessed":{"date-parts":[["2021",4,16]]},"issued":{"date-parts":[["2021",4,12]]}}},{"id":3448,"uris":["http://zotero.org/users/2141015/items/W2D3ADPP"],"uri":["http://zotero.org/users/2141015/items/W2D3ADPP"],"itemData":{"id":3448,"type":"webpage","title":"Medi-Cal NewsFlash: Provisional Postpartum Care Extension","URL":"https://files.medi-cal.ca.gov/pubsdoco/newsroom/newsroom_30223_01.aspx","accessed":{"date-parts":[["2020",9,7]]}}}],"schema":"https://github.com/citation-style-language/schema/raw/master/csl-citation.json"} </w:instrText>
      </w:r>
      <w:r w:rsidR="00F53F60" w:rsidRPr="008F494B">
        <w:rPr>
          <w:rFonts w:ascii="Courier New" w:hAnsi="Courier New" w:cs="Courier New"/>
        </w:rPr>
        <w:fldChar w:fldCharType="separate"/>
      </w:r>
      <w:r w:rsidR="00946703" w:rsidRPr="00946703">
        <w:rPr>
          <w:rFonts w:ascii="Courier New" w:hAnsi="Courier New" w:cs="Courier New"/>
          <w:szCs w:val="24"/>
          <w:vertAlign w:val="superscript"/>
        </w:rPr>
        <w:t>14,15</w:t>
      </w:r>
      <w:r w:rsidR="00F53F60" w:rsidRPr="008F494B">
        <w:rPr>
          <w:rFonts w:ascii="Courier New" w:hAnsi="Courier New" w:cs="Courier New"/>
        </w:rPr>
        <w:fldChar w:fldCharType="end"/>
      </w:r>
      <w:r w:rsidR="00F53F60" w:rsidRPr="008F494B">
        <w:rPr>
          <w:rFonts w:ascii="Courier New" w:hAnsi="Courier New" w:cs="Courier New"/>
        </w:rPr>
        <w:t xml:space="preserve"> </w:t>
      </w:r>
    </w:p>
    <w:p w14:paraId="37E4887E" w14:textId="4A3A39DE" w:rsidR="005A7445" w:rsidRPr="008F494B" w:rsidRDefault="00CB4506" w:rsidP="00C54B86">
      <w:pPr>
        <w:spacing w:after="0" w:line="480" w:lineRule="auto"/>
        <w:ind w:firstLine="720"/>
        <w:rPr>
          <w:rFonts w:ascii="Courier New" w:hAnsi="Courier New" w:cs="Courier New"/>
        </w:rPr>
      </w:pPr>
      <w:r w:rsidRPr="008F494B">
        <w:rPr>
          <w:rFonts w:ascii="Courier New" w:hAnsi="Courier New" w:cs="Courier New"/>
        </w:rPr>
        <w:t xml:space="preserve">Evidence </w:t>
      </w:r>
      <w:r w:rsidR="00042808" w:rsidRPr="008F494B">
        <w:rPr>
          <w:rFonts w:ascii="Courier New" w:hAnsi="Courier New" w:cs="Courier New"/>
        </w:rPr>
        <w:t xml:space="preserve">on the effect of </w:t>
      </w:r>
      <w:r w:rsidRPr="008F494B">
        <w:rPr>
          <w:rFonts w:ascii="Courier New" w:hAnsi="Courier New" w:cs="Courier New"/>
        </w:rPr>
        <w:t xml:space="preserve">extended </w:t>
      </w:r>
      <w:r w:rsidR="00042808" w:rsidRPr="008F494B">
        <w:rPr>
          <w:rFonts w:ascii="Courier New" w:hAnsi="Courier New" w:cs="Courier New"/>
        </w:rPr>
        <w:t xml:space="preserve">postpartum Medicaid eligibility is </w:t>
      </w:r>
      <w:r w:rsidR="00F653E1" w:rsidRPr="008F494B">
        <w:rPr>
          <w:rFonts w:ascii="Courier New" w:hAnsi="Courier New" w:cs="Courier New"/>
        </w:rPr>
        <w:t xml:space="preserve">crucial to help </w:t>
      </w:r>
      <w:r w:rsidR="008D304A">
        <w:rPr>
          <w:rFonts w:ascii="Courier New" w:hAnsi="Courier New" w:cs="Courier New"/>
        </w:rPr>
        <w:t xml:space="preserve">inform </w:t>
      </w:r>
      <w:r w:rsidR="00F653E1" w:rsidRPr="008F494B">
        <w:rPr>
          <w:rFonts w:ascii="Courier New" w:hAnsi="Courier New" w:cs="Courier New"/>
        </w:rPr>
        <w:t>st</w:t>
      </w:r>
      <w:r w:rsidR="008D304A">
        <w:rPr>
          <w:rFonts w:ascii="Courier New" w:hAnsi="Courier New" w:cs="Courier New"/>
        </w:rPr>
        <w:t xml:space="preserve">ate decisions on </w:t>
      </w:r>
      <w:r w:rsidR="00B31468" w:rsidRPr="008F494B">
        <w:rPr>
          <w:rFonts w:ascii="Courier New" w:hAnsi="Courier New" w:cs="Courier New"/>
        </w:rPr>
        <w:t xml:space="preserve">whether to </w:t>
      </w:r>
      <w:r w:rsidR="008D304A">
        <w:rPr>
          <w:rFonts w:ascii="Courier New" w:hAnsi="Courier New" w:cs="Courier New"/>
        </w:rPr>
        <w:t>adopt the extension and how best to design the</w:t>
      </w:r>
      <w:ins w:id="36" w:author="Gordon, Sarah H" w:date="2021-07-09T10:59:00Z">
        <w:r w:rsidR="00403F17">
          <w:rPr>
            <w:rFonts w:ascii="Courier New" w:hAnsi="Courier New" w:cs="Courier New"/>
          </w:rPr>
          <w:t>se</w:t>
        </w:r>
      </w:ins>
      <w:r w:rsidR="008D304A">
        <w:rPr>
          <w:rFonts w:ascii="Courier New" w:hAnsi="Courier New" w:cs="Courier New"/>
        </w:rPr>
        <w:t xml:space="preserve"> polic</w:t>
      </w:r>
      <w:ins w:id="37" w:author="Gordon, Sarah H" w:date="2021-07-09T10:59:00Z">
        <w:r w:rsidR="00403F17">
          <w:rPr>
            <w:rFonts w:ascii="Courier New" w:hAnsi="Courier New" w:cs="Courier New"/>
          </w:rPr>
          <w:t>ies</w:t>
        </w:r>
      </w:ins>
      <w:del w:id="38" w:author="Gordon, Sarah H" w:date="2021-07-09T10:59:00Z">
        <w:r w:rsidR="008D304A" w:rsidDel="00403F17">
          <w:rPr>
            <w:rFonts w:ascii="Courier New" w:hAnsi="Courier New" w:cs="Courier New"/>
          </w:rPr>
          <w:delText>y</w:delText>
        </w:r>
      </w:del>
      <w:r w:rsidR="008D304A">
        <w:rPr>
          <w:rFonts w:ascii="Courier New" w:hAnsi="Courier New" w:cs="Courier New"/>
        </w:rPr>
        <w:t>.</w:t>
      </w:r>
      <w:r w:rsidR="00C54B86" w:rsidRPr="008F494B">
        <w:rPr>
          <w:rFonts w:ascii="Courier New" w:hAnsi="Courier New" w:cs="Courier New"/>
        </w:rPr>
        <w:t xml:space="preserve"> </w:t>
      </w:r>
      <w:r w:rsidR="007C6713" w:rsidRPr="008F494B">
        <w:rPr>
          <w:rFonts w:ascii="Courier New" w:hAnsi="Courier New" w:cs="Courier New"/>
        </w:rPr>
        <w:t>The objective of this study was to evaluate the effect of postpartum Medicaid eligibility on continuity of insurance coverage in the year after birth.</w:t>
      </w:r>
      <w:r w:rsidR="00042808" w:rsidRPr="008F494B">
        <w:rPr>
          <w:rFonts w:ascii="Courier New" w:hAnsi="Courier New" w:cs="Courier New"/>
        </w:rPr>
        <w:t xml:space="preserve"> Using </w:t>
      </w:r>
      <w:r w:rsidR="002D78E9" w:rsidRPr="008F494B">
        <w:rPr>
          <w:rFonts w:ascii="Courier New" w:hAnsi="Courier New" w:cs="Courier New"/>
        </w:rPr>
        <w:t xml:space="preserve">a unique linked dataset of all payer claims, income, and birth records from Colorado from 2014-2019, we </w:t>
      </w:r>
      <w:ins w:id="39" w:author="Gordon, Sarah H" w:date="2021-07-07T11:08:00Z">
        <w:r w:rsidR="00C20AC5">
          <w:rPr>
            <w:rFonts w:ascii="Courier New" w:hAnsi="Courier New" w:cs="Courier New"/>
          </w:rPr>
          <w:t>compar</w:t>
        </w:r>
      </w:ins>
      <w:ins w:id="40" w:author="Gordon, Sarah H" w:date="2021-07-07T11:09:00Z">
        <w:r w:rsidR="00C20AC5">
          <w:rPr>
            <w:rFonts w:ascii="Courier New" w:hAnsi="Courier New" w:cs="Courier New"/>
          </w:rPr>
          <w:t>ed continuity of insurance enrollment in the postpartum year among</w:t>
        </w:r>
      </w:ins>
      <w:ins w:id="41" w:author="Gordon, Sarah H" w:date="2021-07-07T11:08:00Z">
        <w:r w:rsidR="00C20AC5">
          <w:rPr>
            <w:rFonts w:ascii="Courier New" w:hAnsi="Courier New" w:cs="Courier New"/>
          </w:rPr>
          <w:t xml:space="preserve"> those with </w:t>
        </w:r>
        <w:r w:rsidR="00403F17">
          <w:rPr>
            <w:rFonts w:ascii="Courier New" w:hAnsi="Courier New" w:cs="Courier New"/>
          </w:rPr>
          <w:t>in</w:t>
        </w:r>
        <w:r w:rsidR="00D2757E">
          <w:rPr>
            <w:rFonts w:ascii="Courier New" w:hAnsi="Courier New" w:cs="Courier New"/>
          </w:rPr>
          <w:t>comes below 138</w:t>
        </w:r>
      </w:ins>
      <w:ins w:id="42" w:author="Gordon, Sarah H" w:date="2021-07-09T12:02:00Z">
        <w:r w:rsidR="00D2757E">
          <w:rPr>
            <w:rFonts w:ascii="Courier New" w:hAnsi="Courier New" w:cs="Courier New"/>
          </w:rPr>
          <w:t xml:space="preserve"> percent</w:t>
        </w:r>
      </w:ins>
      <w:ins w:id="43" w:author="Gordon, Sarah H" w:date="2021-07-07T11:08:00Z">
        <w:r w:rsidR="00403F17">
          <w:rPr>
            <w:rFonts w:ascii="Courier New" w:hAnsi="Courier New" w:cs="Courier New"/>
          </w:rPr>
          <w:t xml:space="preserve"> FPL, who </w:t>
        </w:r>
        <w:r w:rsidR="00C20AC5">
          <w:rPr>
            <w:rFonts w:ascii="Courier New" w:hAnsi="Courier New" w:cs="Courier New"/>
          </w:rPr>
          <w:t xml:space="preserve">retain </w:t>
        </w:r>
      </w:ins>
      <w:ins w:id="44" w:author="Gordon, Sarah H" w:date="2021-07-07T11:09:00Z">
        <w:r w:rsidR="00C20AC5">
          <w:rPr>
            <w:rFonts w:ascii="Courier New" w:hAnsi="Courier New" w:cs="Courier New"/>
          </w:rPr>
          <w:t xml:space="preserve">Medicaid </w:t>
        </w:r>
      </w:ins>
      <w:ins w:id="45" w:author="Gordon, Sarah H" w:date="2021-07-09T11:00:00Z">
        <w:r w:rsidR="00403F17">
          <w:rPr>
            <w:rFonts w:ascii="Courier New" w:hAnsi="Courier New" w:cs="Courier New"/>
          </w:rPr>
          <w:t xml:space="preserve">eligibility </w:t>
        </w:r>
      </w:ins>
      <w:ins w:id="46" w:author="Gordon, Sarah H" w:date="2021-07-07T11:09:00Z">
        <w:r w:rsidR="00C20AC5">
          <w:rPr>
            <w:rFonts w:ascii="Courier New" w:hAnsi="Courier New" w:cs="Courier New"/>
          </w:rPr>
          <w:t>beyond 60 days postpartum, to those with incomes between 139-265</w:t>
        </w:r>
      </w:ins>
      <w:ins w:id="47" w:author="Gordon, Sarah H" w:date="2021-07-09T12:02:00Z">
        <w:r w:rsidR="00D2757E">
          <w:rPr>
            <w:rFonts w:ascii="Courier New" w:hAnsi="Courier New" w:cs="Courier New"/>
          </w:rPr>
          <w:t xml:space="preserve"> percent</w:t>
        </w:r>
      </w:ins>
      <w:ins w:id="48" w:author="Gordon, Sarah H" w:date="2021-07-07T11:09:00Z">
        <w:r w:rsidR="00C20AC5">
          <w:rPr>
            <w:rFonts w:ascii="Courier New" w:hAnsi="Courier New" w:cs="Courier New"/>
          </w:rPr>
          <w:t xml:space="preserve"> FPL, who </w:t>
        </w:r>
      </w:ins>
      <w:ins w:id="49" w:author="Gordon, Sarah H" w:date="2021-07-07T15:12:00Z">
        <w:r w:rsidR="00FF478B">
          <w:rPr>
            <w:rFonts w:ascii="Courier New" w:hAnsi="Courier New" w:cs="Courier New"/>
          </w:rPr>
          <w:t xml:space="preserve">lose Medicaid eligibility at </w:t>
        </w:r>
      </w:ins>
      <w:ins w:id="50" w:author="Gordon, Sarah H" w:date="2021-07-07T11:09:00Z">
        <w:r w:rsidR="00C20AC5">
          <w:rPr>
            <w:rFonts w:ascii="Courier New" w:hAnsi="Courier New" w:cs="Courier New"/>
          </w:rPr>
          <w:t>60 days postpartum</w:t>
        </w:r>
      </w:ins>
      <w:ins w:id="51" w:author="Gordon, Sarah H" w:date="2021-07-07T11:10:00Z">
        <w:r w:rsidR="00C20AC5">
          <w:rPr>
            <w:rFonts w:ascii="Courier New" w:hAnsi="Courier New" w:cs="Courier New"/>
          </w:rPr>
          <w:t xml:space="preserve">. </w:t>
        </w:r>
      </w:ins>
      <w:del w:id="52" w:author="Gordon, Sarah H" w:date="2021-07-07T11:08:00Z">
        <w:r w:rsidR="00353475" w:rsidRPr="008F494B" w:rsidDel="00C20AC5">
          <w:rPr>
            <w:rFonts w:ascii="Courier New" w:hAnsi="Courier New" w:cs="Courier New"/>
          </w:rPr>
          <w:delText xml:space="preserve">used a regression discontinuity design to </w:delText>
        </w:r>
        <w:r w:rsidR="005C1BF7" w:rsidRPr="008F494B" w:rsidDel="00C20AC5">
          <w:rPr>
            <w:rFonts w:ascii="Courier New" w:hAnsi="Courier New" w:cs="Courier New"/>
          </w:rPr>
          <w:delText>measure</w:delText>
        </w:r>
        <w:r w:rsidR="002D78E9" w:rsidRPr="008F494B" w:rsidDel="00C20AC5">
          <w:rPr>
            <w:rFonts w:ascii="Courier New" w:hAnsi="Courier New" w:cs="Courier New"/>
          </w:rPr>
          <w:delText xml:space="preserve"> the </w:delText>
        </w:r>
        <w:r w:rsidR="00613396" w:rsidRPr="008F494B" w:rsidDel="00C20AC5">
          <w:rPr>
            <w:rFonts w:ascii="Courier New" w:hAnsi="Courier New" w:cs="Courier New"/>
          </w:rPr>
          <w:delText xml:space="preserve">causal </w:delText>
        </w:r>
        <w:r w:rsidR="002D78E9" w:rsidRPr="008F494B" w:rsidDel="00C20AC5">
          <w:rPr>
            <w:rFonts w:ascii="Courier New" w:hAnsi="Courier New" w:cs="Courier New"/>
          </w:rPr>
          <w:delText>effect of postpartum Medicaid eligibility</w:delText>
        </w:r>
      </w:del>
      <w:del w:id="53" w:author="Gordon, Sarah H" w:date="2021-07-07T11:10:00Z">
        <w:r w:rsidR="002D78E9" w:rsidRPr="008F494B" w:rsidDel="00C20AC5">
          <w:rPr>
            <w:rFonts w:ascii="Courier New" w:hAnsi="Courier New" w:cs="Courier New"/>
          </w:rPr>
          <w:delText xml:space="preserve"> on stability of insurance enrollment in the postpartum year, examining type of insurance enrollment, switches, and gaps in coverage. </w:delText>
        </w:r>
      </w:del>
    </w:p>
    <w:p w14:paraId="6E6DD877" w14:textId="29AF811E" w:rsidR="009D4553" w:rsidRPr="008F494B" w:rsidRDefault="00905EA2" w:rsidP="00F53F60">
      <w:pPr>
        <w:spacing w:after="0" w:line="480" w:lineRule="auto"/>
        <w:rPr>
          <w:rFonts w:ascii="Courier New" w:hAnsi="Courier New" w:cs="Courier New"/>
          <w:b/>
        </w:rPr>
      </w:pPr>
      <w:r w:rsidRPr="008F494B">
        <w:rPr>
          <w:rFonts w:ascii="Courier New" w:hAnsi="Courier New" w:cs="Courier New"/>
          <w:b/>
        </w:rPr>
        <w:t>Methods</w:t>
      </w:r>
    </w:p>
    <w:p w14:paraId="670392DD" w14:textId="77777777" w:rsidR="00631541" w:rsidRPr="008F494B" w:rsidRDefault="00631541" w:rsidP="00F53F60">
      <w:pPr>
        <w:spacing w:after="0" w:line="480" w:lineRule="auto"/>
        <w:rPr>
          <w:rFonts w:ascii="Courier New" w:hAnsi="Courier New" w:cs="Courier New"/>
          <w:i/>
        </w:rPr>
      </w:pPr>
      <w:r w:rsidRPr="008F494B">
        <w:rPr>
          <w:rFonts w:ascii="Courier New" w:hAnsi="Courier New" w:cs="Courier New"/>
          <w:i/>
        </w:rPr>
        <w:t>Study Design</w:t>
      </w:r>
      <w:r w:rsidRPr="008F494B">
        <w:rPr>
          <w:rFonts w:ascii="Courier New" w:hAnsi="Courier New" w:cs="Courier New"/>
        </w:rPr>
        <w:t xml:space="preserve"> </w:t>
      </w:r>
      <w:r w:rsidRPr="008F494B">
        <w:rPr>
          <w:rFonts w:ascii="Courier New" w:hAnsi="Courier New" w:cs="Courier New"/>
          <w:i/>
        </w:rPr>
        <w:t>and Setting</w:t>
      </w:r>
    </w:p>
    <w:p w14:paraId="4109A454" w14:textId="61574F21" w:rsidR="00510AF2" w:rsidRDefault="00631541" w:rsidP="00F53F60">
      <w:pPr>
        <w:spacing w:after="0" w:line="480" w:lineRule="auto"/>
        <w:ind w:firstLine="720"/>
        <w:rPr>
          <w:ins w:id="54" w:author="Gordon, Sarah H" w:date="2021-07-09T11:55:00Z"/>
          <w:rFonts w:ascii="Courier New" w:hAnsi="Courier New" w:cs="Courier New"/>
        </w:rPr>
      </w:pPr>
      <w:r w:rsidRPr="008F494B">
        <w:rPr>
          <w:rFonts w:ascii="Courier New" w:hAnsi="Courier New" w:cs="Courier New"/>
        </w:rPr>
        <w:t>In Colorado, women with incomes up to 265</w:t>
      </w:r>
      <w:ins w:id="55" w:author="Gordon, Sarah H" w:date="2021-07-09T12:03:00Z">
        <w:r w:rsidR="00D2757E">
          <w:rPr>
            <w:rFonts w:ascii="Courier New" w:hAnsi="Courier New" w:cs="Courier New"/>
          </w:rPr>
          <w:t xml:space="preserve"> percent</w:t>
        </w:r>
      </w:ins>
      <w:del w:id="56" w:author="Gordon, Sarah H" w:date="2021-07-09T12:03:00Z">
        <w:r w:rsidRPr="008F494B" w:rsidDel="00D2757E">
          <w:rPr>
            <w:rFonts w:ascii="Courier New" w:hAnsi="Courier New" w:cs="Courier New"/>
          </w:rPr>
          <w:delText>%</w:delText>
        </w:r>
      </w:del>
      <w:r w:rsidRPr="008F494B">
        <w:rPr>
          <w:rFonts w:ascii="Courier New" w:hAnsi="Courier New" w:cs="Courier New"/>
        </w:rPr>
        <w:t xml:space="preserve"> FPL are eligible for Medicaid or CHIP from conception through 60 days postpartum. After 60 day</w:t>
      </w:r>
      <w:r w:rsidR="00613396" w:rsidRPr="008F494B">
        <w:rPr>
          <w:rFonts w:ascii="Courier New" w:hAnsi="Courier New" w:cs="Courier New"/>
        </w:rPr>
        <w:t>s</w:t>
      </w:r>
      <w:r w:rsidRPr="008F494B">
        <w:rPr>
          <w:rFonts w:ascii="Courier New" w:hAnsi="Courier New" w:cs="Courier New"/>
        </w:rPr>
        <w:t>, only women with incomes at or below 138</w:t>
      </w:r>
      <w:ins w:id="57" w:author="Gordon, Sarah H" w:date="2021-07-09T12:03:00Z">
        <w:r w:rsidR="00D2757E">
          <w:rPr>
            <w:rFonts w:ascii="Courier New" w:hAnsi="Courier New" w:cs="Courier New"/>
          </w:rPr>
          <w:t xml:space="preserve"> percent</w:t>
        </w:r>
      </w:ins>
      <w:del w:id="58" w:author="Gordon, Sarah H" w:date="2021-07-09T12:03:00Z">
        <w:r w:rsidRPr="008F494B" w:rsidDel="00D2757E">
          <w:rPr>
            <w:rFonts w:ascii="Courier New" w:hAnsi="Courier New" w:cs="Courier New"/>
          </w:rPr>
          <w:delText>%</w:delText>
        </w:r>
      </w:del>
      <w:r w:rsidRPr="008F494B">
        <w:rPr>
          <w:rFonts w:ascii="Courier New" w:hAnsi="Courier New" w:cs="Courier New"/>
        </w:rPr>
        <w:t xml:space="preserve"> FPL remain eligible for Medicaid under the state’s Medicaid expansion to low-income adults</w:t>
      </w:r>
      <w:r w:rsidR="00BE1601" w:rsidRPr="008F494B">
        <w:rPr>
          <w:rFonts w:ascii="Courier New" w:hAnsi="Courier New" w:cs="Courier New"/>
        </w:rPr>
        <w:t>. Those with incomes between 139</w:t>
      </w:r>
      <w:r w:rsidRPr="008F494B">
        <w:rPr>
          <w:rFonts w:ascii="Courier New" w:hAnsi="Courier New" w:cs="Courier New"/>
        </w:rPr>
        <w:t>-265</w:t>
      </w:r>
      <w:ins w:id="59" w:author="Gordon, Sarah H" w:date="2021-07-09T12:03:00Z">
        <w:r w:rsidR="00D2757E">
          <w:rPr>
            <w:rFonts w:ascii="Courier New" w:hAnsi="Courier New" w:cs="Courier New"/>
          </w:rPr>
          <w:t xml:space="preserve"> percent</w:t>
        </w:r>
      </w:ins>
      <w:del w:id="60" w:author="Gordon, Sarah H" w:date="2021-07-09T12:03:00Z">
        <w:r w:rsidRPr="008F494B" w:rsidDel="00D2757E">
          <w:rPr>
            <w:rFonts w:ascii="Courier New" w:hAnsi="Courier New" w:cs="Courier New"/>
          </w:rPr>
          <w:delText>%</w:delText>
        </w:r>
      </w:del>
      <w:r w:rsidRPr="008F494B">
        <w:rPr>
          <w:rFonts w:ascii="Courier New" w:hAnsi="Courier New" w:cs="Courier New"/>
        </w:rPr>
        <w:t xml:space="preserve"> FPL lose Medicaid eligibility and must find alternative health insurance coverage through an employer or the state Marketplace</w:t>
      </w:r>
      <w:r w:rsidR="00722B84" w:rsidRPr="008F494B">
        <w:rPr>
          <w:rFonts w:ascii="Courier New" w:hAnsi="Courier New" w:cs="Courier New"/>
        </w:rPr>
        <w:t xml:space="preserve"> or become uninsured.</w:t>
      </w:r>
      <w:ins w:id="61" w:author="Gordon, Sarah H" w:date="2021-07-09T11:55:00Z">
        <w:r w:rsidR="00510AF2">
          <w:rPr>
            <w:rFonts w:ascii="Courier New" w:hAnsi="Courier New" w:cs="Courier New"/>
          </w:rPr>
          <w:t xml:space="preserve"> </w:t>
        </w:r>
      </w:ins>
    </w:p>
    <w:p w14:paraId="45455C95" w14:textId="110C1858" w:rsidR="00631541" w:rsidRPr="008F494B" w:rsidRDefault="00510AF2" w:rsidP="00510AF2">
      <w:pPr>
        <w:spacing w:after="0" w:line="480" w:lineRule="auto"/>
        <w:ind w:firstLine="720"/>
        <w:rPr>
          <w:rFonts w:ascii="Courier New" w:hAnsi="Courier New" w:cs="Courier New"/>
          <w:i/>
        </w:rPr>
      </w:pPr>
      <w:ins w:id="62" w:author="Gordon, Sarah H" w:date="2021-07-09T11:55:00Z">
        <w:r>
          <w:rPr>
            <w:rFonts w:ascii="Courier New" w:hAnsi="Courier New" w:cs="Courier New"/>
          </w:rPr>
          <w:t xml:space="preserve">We take advantage of this quasi-random assignment of postpartum Medicaid eligibility based on income through </w:t>
        </w:r>
      </w:ins>
      <w:r w:rsidR="00631541" w:rsidRPr="008F494B">
        <w:rPr>
          <w:rFonts w:ascii="Courier New" w:hAnsi="Courier New" w:cs="Courier New"/>
        </w:rPr>
        <w:t xml:space="preserve">a regression discontinuity design </w:t>
      </w:r>
      <w:r w:rsidR="00612426" w:rsidRPr="008F494B">
        <w:rPr>
          <w:rFonts w:ascii="Courier New" w:hAnsi="Courier New" w:cs="Courier New"/>
        </w:rPr>
        <w:t>using</w:t>
      </w:r>
      <w:r w:rsidR="00631541" w:rsidRPr="008F494B">
        <w:rPr>
          <w:rFonts w:ascii="Courier New" w:hAnsi="Courier New" w:cs="Courier New"/>
        </w:rPr>
        <w:t xml:space="preserve"> the income eligibility threshold of 138</w:t>
      </w:r>
      <w:ins w:id="63" w:author="Gordon, Sarah H" w:date="2021-07-09T12:03:00Z">
        <w:r w:rsidR="00D2757E">
          <w:rPr>
            <w:rFonts w:ascii="Courier New" w:hAnsi="Courier New" w:cs="Courier New"/>
          </w:rPr>
          <w:t xml:space="preserve"> percent</w:t>
        </w:r>
      </w:ins>
      <w:del w:id="64" w:author="Gordon, Sarah H" w:date="2021-07-09T12:03:00Z">
        <w:r w:rsidR="00631541" w:rsidRPr="008F494B" w:rsidDel="00D2757E">
          <w:rPr>
            <w:rFonts w:ascii="Courier New" w:hAnsi="Courier New" w:cs="Courier New"/>
          </w:rPr>
          <w:delText>%</w:delText>
        </w:r>
      </w:del>
      <w:r w:rsidR="00631541" w:rsidRPr="008F494B">
        <w:rPr>
          <w:rFonts w:ascii="Courier New" w:hAnsi="Courier New" w:cs="Courier New"/>
        </w:rPr>
        <w:t xml:space="preserve"> FPL </w:t>
      </w:r>
      <w:ins w:id="65" w:author="Gordon, Sarah H" w:date="2021-07-07T15:15:00Z">
        <w:r w:rsidR="003E2CC3">
          <w:rPr>
            <w:rFonts w:ascii="Courier New" w:hAnsi="Courier New" w:cs="Courier New"/>
          </w:rPr>
          <w:t xml:space="preserve">($24,000 for a family of two) </w:t>
        </w:r>
      </w:ins>
      <w:r w:rsidR="00631541" w:rsidRPr="008F494B">
        <w:rPr>
          <w:rFonts w:ascii="Courier New" w:hAnsi="Courier New" w:cs="Courier New"/>
        </w:rPr>
        <w:t xml:space="preserve">as a </w:t>
      </w:r>
      <w:ins w:id="66" w:author="Gordon, Sarah H" w:date="2021-07-07T15:13:00Z">
        <w:r w:rsidR="003E2CC3">
          <w:rPr>
            <w:rFonts w:ascii="Courier New" w:hAnsi="Courier New" w:cs="Courier New"/>
          </w:rPr>
          <w:t xml:space="preserve">sharp cutoff </w:t>
        </w:r>
      </w:ins>
      <w:ins w:id="67" w:author="Gordon, Sarah H" w:date="2021-07-09T11:02:00Z">
        <w:r w:rsidR="00BC7336">
          <w:rPr>
            <w:rFonts w:ascii="Courier New" w:hAnsi="Courier New" w:cs="Courier New"/>
          </w:rPr>
          <w:t>dividing</w:t>
        </w:r>
      </w:ins>
      <w:ins w:id="68" w:author="Gordon, Sarah H" w:date="2021-07-07T15:14:00Z">
        <w:r w:rsidR="003E2CC3">
          <w:rPr>
            <w:rFonts w:ascii="Courier New" w:hAnsi="Courier New" w:cs="Courier New"/>
          </w:rPr>
          <w:t xml:space="preserve"> </w:t>
        </w:r>
      </w:ins>
      <w:del w:id="69" w:author="Gordon, Sarah H" w:date="2021-07-07T15:14:00Z">
        <w:r w:rsidR="00631541" w:rsidRPr="008F494B" w:rsidDel="003E2CC3">
          <w:rPr>
            <w:rFonts w:ascii="Courier New" w:hAnsi="Courier New" w:cs="Courier New"/>
          </w:rPr>
          <w:delText xml:space="preserve">form of </w:delText>
        </w:r>
      </w:del>
      <w:del w:id="70" w:author="Gordon, Sarah H" w:date="2021-07-07T15:13:00Z">
        <w:r w:rsidR="0081126E" w:rsidRPr="008F494B" w:rsidDel="003E2CC3">
          <w:rPr>
            <w:rFonts w:ascii="Courier New" w:hAnsi="Courier New" w:cs="Courier New"/>
          </w:rPr>
          <w:delText>quasi-</w:delText>
        </w:r>
      </w:del>
      <w:del w:id="71" w:author="Gordon, Sarah H" w:date="2021-07-07T15:14:00Z">
        <w:r w:rsidR="00631541" w:rsidRPr="008F494B" w:rsidDel="003E2CC3">
          <w:rPr>
            <w:rFonts w:ascii="Courier New" w:hAnsi="Courier New" w:cs="Courier New"/>
          </w:rPr>
          <w:delText>random assignment for</w:delText>
        </w:r>
      </w:del>
      <w:r w:rsidR="00631541" w:rsidRPr="008F494B">
        <w:rPr>
          <w:rFonts w:ascii="Courier New" w:hAnsi="Courier New" w:cs="Courier New"/>
        </w:rPr>
        <w:t xml:space="preserve"> postpartum Medicaid eligibility</w:t>
      </w:r>
      <w:ins w:id="72" w:author="Gordon, Sarah H" w:date="2021-07-09T11:03:00Z">
        <w:r w:rsidR="00BC7336">
          <w:rPr>
            <w:rFonts w:ascii="Courier New" w:hAnsi="Courier New" w:cs="Courier New"/>
          </w:rPr>
          <w:t xml:space="preserve"> versus ineligibility</w:t>
        </w:r>
      </w:ins>
      <w:r w:rsidR="00631541" w:rsidRPr="008F494B">
        <w:rPr>
          <w:rFonts w:ascii="Courier New" w:hAnsi="Courier New" w:cs="Courier New"/>
        </w:rPr>
        <w:t xml:space="preserve">. </w:t>
      </w:r>
      <w:ins w:id="73" w:author="Gordon, Sarah H" w:date="2021-07-07T15:14:00Z">
        <w:r w:rsidR="003E2CC3">
          <w:rPr>
            <w:rFonts w:ascii="Courier New" w:hAnsi="Courier New" w:cs="Courier New"/>
          </w:rPr>
          <w:t>We assessed the effect of losing Medicaid eligibility postpartum on continuity of coverage in the postpartum year b</w:t>
        </w:r>
      </w:ins>
      <w:del w:id="74" w:author="Gordon, Sarah H" w:date="2021-07-07T15:14:00Z">
        <w:r w:rsidR="00631541" w:rsidRPr="008F494B" w:rsidDel="003E2CC3">
          <w:rPr>
            <w:rFonts w:ascii="Courier New" w:hAnsi="Courier New" w:cs="Courier New"/>
          </w:rPr>
          <w:delText>B</w:delText>
        </w:r>
      </w:del>
      <w:r w:rsidR="00631541" w:rsidRPr="008F494B">
        <w:rPr>
          <w:rFonts w:ascii="Courier New" w:hAnsi="Courier New" w:cs="Courier New"/>
        </w:rPr>
        <w:t xml:space="preserve">y comparing </w:t>
      </w:r>
      <w:del w:id="75" w:author="Gordon, Sarah H" w:date="2021-07-07T15:14:00Z">
        <w:r w:rsidR="00631541" w:rsidRPr="008F494B" w:rsidDel="003E2CC3">
          <w:rPr>
            <w:rFonts w:ascii="Courier New" w:hAnsi="Courier New" w:cs="Courier New"/>
          </w:rPr>
          <w:delText xml:space="preserve">those </w:delText>
        </w:r>
      </w:del>
      <w:ins w:id="76" w:author="Gordon, Sarah H" w:date="2021-07-07T15:14:00Z">
        <w:r w:rsidR="003E2CC3">
          <w:rPr>
            <w:rFonts w:ascii="Courier New" w:hAnsi="Courier New" w:cs="Courier New"/>
          </w:rPr>
          <w:t>births to mothers</w:t>
        </w:r>
        <w:r w:rsidR="003E2CC3" w:rsidRPr="008F494B">
          <w:rPr>
            <w:rFonts w:ascii="Courier New" w:hAnsi="Courier New" w:cs="Courier New"/>
          </w:rPr>
          <w:t xml:space="preserve"> </w:t>
        </w:r>
      </w:ins>
      <w:r w:rsidR="00631541" w:rsidRPr="008F494B">
        <w:rPr>
          <w:rFonts w:ascii="Courier New" w:hAnsi="Courier New" w:cs="Courier New"/>
        </w:rPr>
        <w:t xml:space="preserve">with incomes </w:t>
      </w:r>
      <w:del w:id="77" w:author="Gordon, Sarah H" w:date="2021-07-07T15:13:00Z">
        <w:r w:rsidR="00631541" w:rsidRPr="008F494B" w:rsidDel="003E2CC3">
          <w:rPr>
            <w:rFonts w:ascii="Courier New" w:hAnsi="Courier New" w:cs="Courier New"/>
          </w:rPr>
          <w:delText xml:space="preserve">in a narrow band </w:delText>
        </w:r>
      </w:del>
      <w:del w:id="78" w:author="Gordon, Sarah H" w:date="2021-07-09T11:09:00Z">
        <w:r w:rsidR="00631541" w:rsidRPr="008F494B" w:rsidDel="00F1037E">
          <w:rPr>
            <w:rFonts w:ascii="Courier New" w:hAnsi="Courier New" w:cs="Courier New"/>
          </w:rPr>
          <w:delText xml:space="preserve">above </w:delText>
        </w:r>
      </w:del>
      <w:ins w:id="79" w:author="Gordon, Sarah H" w:date="2021-07-09T11:09:00Z">
        <w:r w:rsidR="00F1037E">
          <w:rPr>
            <w:rFonts w:ascii="Courier New" w:hAnsi="Courier New" w:cs="Courier New"/>
          </w:rPr>
          <w:t>below 138</w:t>
        </w:r>
      </w:ins>
      <w:ins w:id="80" w:author="Gordon, Sarah H" w:date="2021-07-09T12:03:00Z">
        <w:r w:rsidR="00D2757E">
          <w:rPr>
            <w:rFonts w:ascii="Courier New" w:hAnsi="Courier New" w:cs="Courier New"/>
          </w:rPr>
          <w:t xml:space="preserve"> percent</w:t>
        </w:r>
      </w:ins>
      <w:ins w:id="81" w:author="Gordon, Sarah H" w:date="2021-07-09T11:09:00Z">
        <w:r w:rsidR="00F1037E">
          <w:rPr>
            <w:rFonts w:ascii="Courier New" w:hAnsi="Courier New" w:cs="Courier New"/>
          </w:rPr>
          <w:t xml:space="preserve"> FPL, who were eligible for Medicaid after 60 days</w:t>
        </w:r>
      </w:ins>
      <w:ins w:id="82" w:author="Gordon, Sarah H" w:date="2021-07-09T11:10:00Z">
        <w:r w:rsidR="00F1037E">
          <w:rPr>
            <w:rFonts w:ascii="Courier New" w:hAnsi="Courier New" w:cs="Courier New"/>
          </w:rPr>
          <w:t xml:space="preserve"> postpartum,</w:t>
        </w:r>
      </w:ins>
      <w:ins w:id="83" w:author="Gordon, Sarah H" w:date="2021-07-09T11:09:00Z">
        <w:r w:rsidR="00F1037E">
          <w:rPr>
            <w:rFonts w:ascii="Courier New" w:hAnsi="Courier New" w:cs="Courier New"/>
          </w:rPr>
          <w:t xml:space="preserve"> to those with incomes between 139-265</w:t>
        </w:r>
      </w:ins>
      <w:ins w:id="84" w:author="Gordon, Sarah H" w:date="2021-07-09T12:03:00Z">
        <w:r w:rsidR="00D2757E">
          <w:rPr>
            <w:rFonts w:ascii="Courier New" w:hAnsi="Courier New" w:cs="Courier New"/>
          </w:rPr>
          <w:t xml:space="preserve"> percent</w:t>
        </w:r>
      </w:ins>
      <w:ins w:id="85" w:author="Gordon, Sarah H" w:date="2021-07-09T11:09:00Z">
        <w:r w:rsidR="00F1037E">
          <w:rPr>
            <w:rFonts w:ascii="Courier New" w:hAnsi="Courier New" w:cs="Courier New"/>
          </w:rPr>
          <w:t xml:space="preserve"> FPL, who were ineligible for Medicaid after 60 days</w:t>
        </w:r>
      </w:ins>
      <w:ins w:id="86" w:author="Gordon, Sarah H" w:date="2021-07-09T11:10:00Z">
        <w:r w:rsidR="00F1037E">
          <w:rPr>
            <w:rFonts w:ascii="Courier New" w:hAnsi="Courier New" w:cs="Courier New"/>
          </w:rPr>
          <w:t xml:space="preserve"> postpartum</w:t>
        </w:r>
      </w:ins>
      <w:ins w:id="87" w:author="Gordon, Sarah H" w:date="2021-07-09T11:09:00Z">
        <w:r w:rsidR="00F1037E">
          <w:rPr>
            <w:rFonts w:ascii="Courier New" w:hAnsi="Courier New" w:cs="Courier New"/>
          </w:rPr>
          <w:t>.</w:t>
        </w:r>
      </w:ins>
      <w:del w:id="88" w:author="Gordon, Sarah H" w:date="2021-07-07T15:14:00Z">
        <w:r w:rsidR="00631541" w:rsidRPr="008F494B" w:rsidDel="003E2CC3">
          <w:rPr>
            <w:rFonts w:ascii="Courier New" w:hAnsi="Courier New" w:cs="Courier New"/>
          </w:rPr>
          <w:delText xml:space="preserve">and </w:delText>
        </w:r>
      </w:del>
      <w:del w:id="89" w:author="Gordon, Sarah H" w:date="2021-07-09T11:09:00Z">
        <w:r w:rsidR="00631541" w:rsidRPr="008F494B" w:rsidDel="00F1037E">
          <w:rPr>
            <w:rFonts w:ascii="Courier New" w:hAnsi="Courier New" w:cs="Courier New"/>
          </w:rPr>
          <w:delText>below 138% FPL</w:delText>
        </w:r>
      </w:del>
      <w:del w:id="90" w:author="Gordon, Sarah H" w:date="2021-07-07T15:15:00Z">
        <w:r w:rsidR="00631541" w:rsidRPr="008F494B" w:rsidDel="003E2CC3">
          <w:rPr>
            <w:rFonts w:ascii="Courier New" w:hAnsi="Courier New" w:cs="Courier New"/>
          </w:rPr>
          <w:delText>, we assessed the causal effect of postpartum Medicaid eligibility on continuity of insurance enrollment in the postpartum year</w:delText>
        </w:r>
        <w:r w:rsidR="00507FDC" w:rsidRPr="008F494B" w:rsidDel="003E2CC3">
          <w:rPr>
            <w:rFonts w:ascii="Courier New" w:hAnsi="Courier New" w:cs="Courier New"/>
          </w:rPr>
          <w:delText xml:space="preserve"> using an intention-to-treat (ITT) approach</w:delText>
        </w:r>
      </w:del>
      <w:r w:rsidR="00631541" w:rsidRPr="008F494B">
        <w:rPr>
          <w:rFonts w:ascii="Courier New" w:hAnsi="Courier New" w:cs="Courier New"/>
        </w:rPr>
        <w:t xml:space="preserve">. </w:t>
      </w:r>
      <w:del w:id="91" w:author="Gordon, Sarah H" w:date="2021-07-07T15:16:00Z">
        <w:r w:rsidR="00631541" w:rsidRPr="008F494B" w:rsidDel="003E2CC3">
          <w:rPr>
            <w:rFonts w:ascii="Courier New" w:hAnsi="Courier New" w:cs="Courier New"/>
          </w:rPr>
          <w:delText xml:space="preserve">The </w:delText>
        </w:r>
        <w:r w:rsidR="00BE1601" w:rsidRPr="008F494B" w:rsidDel="003E2CC3">
          <w:rPr>
            <w:rFonts w:ascii="Courier New" w:hAnsi="Courier New" w:cs="Courier New"/>
          </w:rPr>
          <w:delText>key assumption of</w:delText>
        </w:r>
        <w:r w:rsidR="00631541" w:rsidRPr="008F494B" w:rsidDel="003E2CC3">
          <w:rPr>
            <w:rFonts w:ascii="Courier New" w:hAnsi="Courier New" w:cs="Courier New"/>
          </w:rPr>
          <w:delText xml:space="preserve"> the regression discontinuity </w:delText>
        </w:r>
        <w:r w:rsidR="00BC0A05" w:rsidRPr="008F494B" w:rsidDel="003E2CC3">
          <w:rPr>
            <w:rFonts w:ascii="Courier New" w:hAnsi="Courier New" w:cs="Courier New"/>
          </w:rPr>
          <w:delText xml:space="preserve">design </w:delText>
        </w:r>
        <w:r w:rsidR="00631541" w:rsidRPr="008F494B" w:rsidDel="003E2CC3">
          <w:rPr>
            <w:rFonts w:ascii="Courier New" w:hAnsi="Courier New" w:cs="Courier New"/>
          </w:rPr>
          <w:delText>is that the income limit of 138% FPL, or an annual income of approximately $24,000 for a family of</w:delText>
        </w:r>
        <w:r w:rsidR="00BE1601" w:rsidRPr="008F494B" w:rsidDel="003E2CC3">
          <w:rPr>
            <w:rFonts w:ascii="Courier New" w:hAnsi="Courier New" w:cs="Courier New"/>
          </w:rPr>
          <w:delText xml:space="preserve"> two, is an arbitrary threshold. </w:delText>
        </w:r>
      </w:del>
      <w:r w:rsidR="00BE1601" w:rsidRPr="008F494B">
        <w:rPr>
          <w:rFonts w:ascii="Courier New" w:hAnsi="Courier New" w:cs="Courier New"/>
        </w:rPr>
        <w:t>Th</w:t>
      </w:r>
      <w:ins w:id="92" w:author="Gordon, Sarah H" w:date="2021-07-07T15:16:00Z">
        <w:r w:rsidR="003E2CC3">
          <w:rPr>
            <w:rFonts w:ascii="Courier New" w:hAnsi="Courier New" w:cs="Courier New"/>
          </w:rPr>
          <w:t>e regression discontinuity design assumes that</w:t>
        </w:r>
      </w:ins>
      <w:del w:id="93" w:author="Gordon, Sarah H" w:date="2021-07-07T15:16:00Z">
        <w:r w:rsidR="00BE1601" w:rsidRPr="008F494B" w:rsidDel="003E2CC3">
          <w:rPr>
            <w:rFonts w:ascii="Courier New" w:hAnsi="Courier New" w:cs="Courier New"/>
          </w:rPr>
          <w:delText>e</w:delText>
        </w:r>
      </w:del>
      <w:r w:rsidR="00631541" w:rsidRPr="008F494B">
        <w:rPr>
          <w:rFonts w:ascii="Courier New" w:hAnsi="Courier New" w:cs="Courier New"/>
        </w:rPr>
        <w:t xml:space="preserve"> characteristics of </w:t>
      </w:r>
      <w:r w:rsidR="00611007" w:rsidRPr="008F494B">
        <w:rPr>
          <w:rFonts w:ascii="Courier New" w:hAnsi="Courier New" w:cs="Courier New"/>
        </w:rPr>
        <w:t>those with incomes close to this</w:t>
      </w:r>
      <w:ins w:id="94" w:author="Gordon, Sarah H" w:date="2021-07-09T12:59:00Z">
        <w:r w:rsidR="00F32CF0">
          <w:rPr>
            <w:rFonts w:ascii="Courier New" w:hAnsi="Courier New" w:cs="Courier New"/>
          </w:rPr>
          <w:t xml:space="preserve"> arbitrary</w:t>
        </w:r>
      </w:ins>
      <w:r w:rsidR="00611007" w:rsidRPr="008F494B">
        <w:rPr>
          <w:rFonts w:ascii="Courier New" w:hAnsi="Courier New" w:cs="Courier New"/>
        </w:rPr>
        <w:t xml:space="preserve"> cutoff </w:t>
      </w:r>
      <w:r w:rsidR="00631541" w:rsidRPr="008F494B">
        <w:rPr>
          <w:rFonts w:ascii="Courier New" w:hAnsi="Courier New" w:cs="Courier New"/>
        </w:rPr>
        <w:t>are</w:t>
      </w:r>
      <w:r w:rsidR="00BE1601" w:rsidRPr="008F494B">
        <w:rPr>
          <w:rFonts w:ascii="Courier New" w:hAnsi="Courier New" w:cs="Courier New"/>
        </w:rPr>
        <w:t xml:space="preserve"> </w:t>
      </w:r>
      <w:del w:id="95" w:author="Gordon, Sarah H" w:date="2021-07-07T15:16:00Z">
        <w:r w:rsidR="00BE1601" w:rsidRPr="008F494B" w:rsidDel="003E2CC3">
          <w:rPr>
            <w:rFonts w:ascii="Courier New" w:hAnsi="Courier New" w:cs="Courier New"/>
          </w:rPr>
          <w:delText>therefore</w:delText>
        </w:r>
        <w:r w:rsidR="00631541" w:rsidRPr="008F494B" w:rsidDel="003E2CC3">
          <w:rPr>
            <w:rFonts w:ascii="Courier New" w:hAnsi="Courier New" w:cs="Courier New"/>
          </w:rPr>
          <w:delText xml:space="preserve"> </w:delText>
        </w:r>
        <w:r w:rsidR="00BC0A05" w:rsidRPr="008F494B" w:rsidDel="003E2CC3">
          <w:rPr>
            <w:rFonts w:ascii="Courier New" w:hAnsi="Courier New" w:cs="Courier New"/>
          </w:rPr>
          <w:delText>likely</w:delText>
        </w:r>
        <w:r w:rsidR="00BE1601" w:rsidRPr="008F494B" w:rsidDel="003E2CC3">
          <w:rPr>
            <w:rFonts w:ascii="Courier New" w:hAnsi="Courier New" w:cs="Courier New"/>
          </w:rPr>
          <w:delText xml:space="preserve"> to be very</w:delText>
        </w:r>
        <w:r w:rsidR="00BC0A05" w:rsidRPr="008F494B" w:rsidDel="003E2CC3">
          <w:rPr>
            <w:rFonts w:ascii="Courier New" w:hAnsi="Courier New" w:cs="Courier New"/>
          </w:rPr>
          <w:delText xml:space="preserve"> </w:delText>
        </w:r>
      </w:del>
      <w:r w:rsidR="00631541" w:rsidRPr="008F494B">
        <w:rPr>
          <w:rFonts w:ascii="Courier New" w:hAnsi="Courier New" w:cs="Courier New"/>
        </w:rPr>
        <w:t>similar</w:t>
      </w:r>
      <w:r w:rsidR="0081126E" w:rsidRPr="008F494B">
        <w:rPr>
          <w:rFonts w:ascii="Courier New" w:hAnsi="Courier New" w:cs="Courier New"/>
        </w:rPr>
        <w:t xml:space="preserve">, reducing </w:t>
      </w:r>
      <w:del w:id="96" w:author="Gordon, Sarah H" w:date="2021-07-09T13:00:00Z">
        <w:r w:rsidR="001B742F" w:rsidRPr="008F494B" w:rsidDel="003E7408">
          <w:rPr>
            <w:rFonts w:ascii="Courier New" w:hAnsi="Courier New" w:cs="Courier New"/>
          </w:rPr>
          <w:delText xml:space="preserve">unobserved </w:delText>
        </w:r>
      </w:del>
      <w:r w:rsidR="001B742F" w:rsidRPr="008F494B">
        <w:rPr>
          <w:rFonts w:ascii="Courier New" w:hAnsi="Courier New" w:cs="Courier New"/>
        </w:rPr>
        <w:t xml:space="preserve">differences </w:t>
      </w:r>
      <w:r w:rsidR="00AF5156" w:rsidRPr="008F494B">
        <w:rPr>
          <w:rFonts w:ascii="Courier New" w:hAnsi="Courier New" w:cs="Courier New"/>
        </w:rPr>
        <w:t xml:space="preserve">across eligibility categories </w:t>
      </w:r>
      <w:r w:rsidR="000F5762" w:rsidRPr="008F494B">
        <w:rPr>
          <w:rFonts w:ascii="Courier New" w:hAnsi="Courier New" w:cs="Courier New"/>
        </w:rPr>
        <w:t xml:space="preserve">that could </w:t>
      </w:r>
      <w:del w:id="97" w:author="Gordon, Sarah H" w:date="2021-07-07T15:17:00Z">
        <w:r w:rsidR="0081126E" w:rsidRPr="008F494B" w:rsidDel="003E2CC3">
          <w:rPr>
            <w:rFonts w:ascii="Courier New" w:hAnsi="Courier New" w:cs="Courier New"/>
          </w:rPr>
          <w:delText xml:space="preserve">confound </w:delText>
        </w:r>
      </w:del>
      <w:ins w:id="98" w:author="Gordon, Sarah H" w:date="2021-07-07T15:17:00Z">
        <w:r w:rsidR="003E2CC3">
          <w:rPr>
            <w:rFonts w:ascii="Courier New" w:hAnsi="Courier New" w:cs="Courier New"/>
          </w:rPr>
          <w:t>bias</w:t>
        </w:r>
        <w:r w:rsidR="003E2CC3" w:rsidRPr="008F494B">
          <w:rPr>
            <w:rFonts w:ascii="Courier New" w:hAnsi="Courier New" w:cs="Courier New"/>
          </w:rPr>
          <w:t xml:space="preserve"> </w:t>
        </w:r>
      </w:ins>
      <w:r w:rsidR="00BE1601" w:rsidRPr="008F494B">
        <w:rPr>
          <w:rFonts w:ascii="Courier New" w:hAnsi="Courier New" w:cs="Courier New"/>
        </w:rPr>
        <w:t>the eff</w:t>
      </w:r>
      <w:r w:rsidR="009E7E41" w:rsidRPr="008F494B">
        <w:rPr>
          <w:rFonts w:ascii="Courier New" w:hAnsi="Courier New" w:cs="Courier New"/>
        </w:rPr>
        <w:t xml:space="preserve">ect </w:t>
      </w:r>
      <w:ins w:id="99" w:author="Gordon, Sarah H" w:date="2021-07-07T15:17:00Z">
        <w:r w:rsidR="003E2CC3">
          <w:rPr>
            <w:rFonts w:ascii="Courier New" w:hAnsi="Courier New" w:cs="Courier New"/>
          </w:rPr>
          <w:t xml:space="preserve">of eligibility </w:t>
        </w:r>
      </w:ins>
      <w:r w:rsidR="00A62708" w:rsidRPr="008F494B">
        <w:rPr>
          <w:rFonts w:ascii="Courier New" w:hAnsi="Courier New" w:cs="Courier New"/>
        </w:rPr>
        <w:t>on insurance outcomes</w:t>
      </w:r>
      <w:r w:rsidR="00631541" w:rsidRPr="008F494B">
        <w:rPr>
          <w:rFonts w:ascii="Courier New" w:hAnsi="Courier New" w:cs="Courier New"/>
        </w:rPr>
        <w:t xml:space="preserve">. </w:t>
      </w:r>
    </w:p>
    <w:p w14:paraId="0716354F" w14:textId="03032D9F" w:rsidR="00905EA2" w:rsidRPr="008F494B" w:rsidRDefault="00863734" w:rsidP="00F53F60">
      <w:pPr>
        <w:spacing w:after="0" w:line="480" w:lineRule="auto"/>
        <w:rPr>
          <w:rFonts w:ascii="Courier New" w:hAnsi="Courier New" w:cs="Courier New"/>
          <w:i/>
        </w:rPr>
      </w:pPr>
      <w:r w:rsidRPr="008F494B">
        <w:rPr>
          <w:rFonts w:ascii="Courier New" w:hAnsi="Courier New" w:cs="Courier New"/>
          <w:i/>
        </w:rPr>
        <w:t>Data and Sample</w:t>
      </w:r>
    </w:p>
    <w:p w14:paraId="4EFAE747" w14:textId="43A654C6" w:rsidR="0020168B" w:rsidRPr="008F494B" w:rsidRDefault="00863734" w:rsidP="00F53F60">
      <w:pPr>
        <w:spacing w:after="0" w:line="480" w:lineRule="auto"/>
        <w:ind w:firstLine="720"/>
        <w:rPr>
          <w:rFonts w:ascii="Courier New" w:hAnsi="Courier New" w:cs="Courier New"/>
        </w:rPr>
      </w:pPr>
      <w:r w:rsidRPr="008F494B">
        <w:rPr>
          <w:rFonts w:ascii="Courier New" w:hAnsi="Courier New" w:cs="Courier New"/>
        </w:rPr>
        <w:t>We used a linked database containing the Colorado all payer claims database (APCD), state-wide birth records, and individual-level income</w:t>
      </w:r>
      <w:r w:rsidR="005E0667" w:rsidRPr="008F494B">
        <w:rPr>
          <w:rFonts w:ascii="Courier New" w:hAnsi="Courier New" w:cs="Courier New"/>
        </w:rPr>
        <w:t xml:space="preserve"> for calendar years 2014-2019</w:t>
      </w:r>
      <w:r w:rsidRPr="008F494B">
        <w:rPr>
          <w:rFonts w:ascii="Courier New" w:hAnsi="Courier New" w:cs="Courier New"/>
        </w:rPr>
        <w:t xml:space="preserve">. </w:t>
      </w:r>
      <w:r w:rsidR="00525F5B" w:rsidRPr="008F494B">
        <w:rPr>
          <w:rFonts w:ascii="Courier New" w:hAnsi="Courier New" w:cs="Courier New"/>
        </w:rPr>
        <w:t xml:space="preserve">The APCD was obtained from the Center for Improving Value in Health Care </w:t>
      </w:r>
      <w:del w:id="100" w:author="Gordon, Sarah H" w:date="2021-07-08T12:26:00Z">
        <w:r w:rsidR="00525F5B" w:rsidRPr="008F494B" w:rsidDel="00E922CA">
          <w:rPr>
            <w:rFonts w:ascii="Courier New" w:hAnsi="Courier New" w:cs="Courier New"/>
          </w:rPr>
          <w:delText>(CIVHC)</w:delText>
        </w:r>
      </w:del>
      <w:r w:rsidR="00525F5B" w:rsidRPr="008F494B">
        <w:rPr>
          <w:rFonts w:ascii="Courier New" w:hAnsi="Courier New" w:cs="Courier New"/>
        </w:rPr>
        <w:t xml:space="preserve">, birth records were obtained from the Colorado Department of Public Health and Environment </w:t>
      </w:r>
      <w:del w:id="101" w:author="Gordon, Sarah H" w:date="2021-07-08T12:26:00Z">
        <w:r w:rsidR="00525F5B" w:rsidRPr="008F494B" w:rsidDel="00E922CA">
          <w:rPr>
            <w:rFonts w:ascii="Courier New" w:hAnsi="Courier New" w:cs="Courier New"/>
          </w:rPr>
          <w:delText>(CDPHE)</w:delText>
        </w:r>
      </w:del>
      <w:r w:rsidR="0020168B" w:rsidRPr="008F494B">
        <w:rPr>
          <w:rFonts w:ascii="Courier New" w:hAnsi="Courier New" w:cs="Courier New"/>
        </w:rPr>
        <w:t>,</w:t>
      </w:r>
      <w:r w:rsidR="00525F5B" w:rsidRPr="008F494B">
        <w:rPr>
          <w:rFonts w:ascii="Courier New" w:hAnsi="Courier New" w:cs="Courier New"/>
        </w:rPr>
        <w:t xml:space="preserve"> and income</w:t>
      </w:r>
      <w:r w:rsidR="0020168B" w:rsidRPr="008F494B">
        <w:rPr>
          <w:rFonts w:ascii="Courier New" w:hAnsi="Courier New" w:cs="Courier New"/>
        </w:rPr>
        <w:t xml:space="preserve"> and Medicaid eligibility</w:t>
      </w:r>
      <w:r w:rsidR="00525F5B" w:rsidRPr="008F494B">
        <w:rPr>
          <w:rFonts w:ascii="Courier New" w:hAnsi="Courier New" w:cs="Courier New"/>
        </w:rPr>
        <w:t xml:space="preserve"> data were provided by the Department of Health Care Policy and Financing</w:t>
      </w:r>
      <w:r w:rsidR="00534849">
        <w:rPr>
          <w:rFonts w:ascii="Courier New" w:hAnsi="Courier New" w:cs="Courier New"/>
        </w:rPr>
        <w:t xml:space="preserve"> </w:t>
      </w:r>
      <w:del w:id="102" w:author="Gordon, Sarah H" w:date="2021-07-08T12:26:00Z">
        <w:r w:rsidR="00534849" w:rsidDel="00E922CA">
          <w:rPr>
            <w:rFonts w:ascii="Courier New" w:hAnsi="Courier New" w:cs="Courier New"/>
          </w:rPr>
          <w:delText>(HCPF)</w:delText>
        </w:r>
      </w:del>
      <w:r w:rsidR="00525F5B" w:rsidRPr="008F494B">
        <w:rPr>
          <w:rFonts w:ascii="Courier New" w:hAnsi="Courier New" w:cs="Courier New"/>
        </w:rPr>
        <w:t>, which oversees Health First Colorado, the state’s Medicaid program. Birth records, income data, and claims were</w:t>
      </w:r>
      <w:r w:rsidR="00085A66" w:rsidRPr="008F494B">
        <w:rPr>
          <w:rFonts w:ascii="Courier New" w:hAnsi="Courier New" w:cs="Courier New"/>
        </w:rPr>
        <w:t xml:space="preserve"> linked </w:t>
      </w:r>
      <w:r w:rsidR="00EF03F7" w:rsidRPr="008F494B">
        <w:rPr>
          <w:rFonts w:ascii="Courier New" w:hAnsi="Courier New" w:cs="Courier New"/>
        </w:rPr>
        <w:t>deterministically using social security numbers, dates of birth, and first and last names.</w:t>
      </w:r>
      <w:r w:rsidR="00525F5B" w:rsidRPr="008F494B">
        <w:rPr>
          <w:rFonts w:ascii="Courier New" w:hAnsi="Courier New" w:cs="Courier New"/>
        </w:rPr>
        <w:t xml:space="preserve"> </w:t>
      </w:r>
      <w:r w:rsidR="00EF03F7" w:rsidRPr="008F494B">
        <w:rPr>
          <w:rFonts w:ascii="Courier New" w:hAnsi="Courier New" w:cs="Courier New"/>
        </w:rPr>
        <w:t xml:space="preserve"> </w:t>
      </w:r>
    </w:p>
    <w:p w14:paraId="1E695E79" w14:textId="44AFDA24" w:rsidR="00874C67" w:rsidRPr="008F494B" w:rsidRDefault="0020168B" w:rsidP="00F53F60">
      <w:pPr>
        <w:spacing w:after="0" w:line="480" w:lineRule="auto"/>
        <w:ind w:firstLine="720"/>
        <w:rPr>
          <w:rFonts w:ascii="Courier New" w:hAnsi="Courier New" w:cs="Courier New"/>
        </w:rPr>
      </w:pPr>
      <w:r w:rsidRPr="008F494B">
        <w:rPr>
          <w:rFonts w:ascii="Courier New" w:hAnsi="Courier New" w:cs="Courier New"/>
        </w:rPr>
        <w:t xml:space="preserve">We </w:t>
      </w:r>
      <w:del w:id="103" w:author="Gordon, Sarah H" w:date="2021-07-07T15:17:00Z">
        <w:r w:rsidR="00B46D72" w:rsidRPr="008F494B" w:rsidDel="003E2CC3">
          <w:rPr>
            <w:rFonts w:ascii="Courier New" w:hAnsi="Courier New" w:cs="Courier New"/>
          </w:rPr>
          <w:delText xml:space="preserve">first </w:delText>
        </w:r>
      </w:del>
      <w:r w:rsidR="00B46D72" w:rsidRPr="008F494B">
        <w:rPr>
          <w:rFonts w:ascii="Courier New" w:hAnsi="Courier New" w:cs="Courier New"/>
        </w:rPr>
        <w:t>limited</w:t>
      </w:r>
      <w:r w:rsidRPr="008F494B">
        <w:rPr>
          <w:rFonts w:ascii="Courier New" w:hAnsi="Courier New" w:cs="Courier New"/>
        </w:rPr>
        <w:t xml:space="preserve"> our sample to Medicaid-financed births to women over 19 years of age </w:t>
      </w:r>
      <w:r w:rsidR="005E0667" w:rsidRPr="008F494B">
        <w:rPr>
          <w:rFonts w:ascii="Courier New" w:hAnsi="Courier New" w:cs="Courier New"/>
        </w:rPr>
        <w:t>between 2014-2018</w:t>
      </w:r>
      <w:r w:rsidR="00AF5156" w:rsidRPr="008F494B">
        <w:rPr>
          <w:rFonts w:ascii="Courier New" w:hAnsi="Courier New" w:cs="Courier New"/>
        </w:rPr>
        <w:t xml:space="preserve"> to allow for one year of follow-up </w:t>
      </w:r>
      <w:r w:rsidR="00D249EF" w:rsidRPr="008F494B">
        <w:rPr>
          <w:rFonts w:ascii="Courier New" w:hAnsi="Courier New" w:cs="Courier New"/>
        </w:rPr>
        <w:t>for all births</w:t>
      </w:r>
      <w:r w:rsidR="005A0AB2" w:rsidRPr="008F494B">
        <w:rPr>
          <w:rFonts w:ascii="Courier New" w:hAnsi="Courier New" w:cs="Courier New"/>
        </w:rPr>
        <w:t xml:space="preserve"> (N=159,390)</w:t>
      </w:r>
      <w:r w:rsidRPr="008F494B">
        <w:rPr>
          <w:rFonts w:ascii="Courier New" w:hAnsi="Courier New" w:cs="Courier New"/>
        </w:rPr>
        <w:t>.</w:t>
      </w:r>
      <w:r w:rsidR="005E0667" w:rsidRPr="008F494B">
        <w:rPr>
          <w:rFonts w:ascii="Courier New" w:hAnsi="Courier New" w:cs="Courier New"/>
        </w:rPr>
        <w:t xml:space="preserve"> </w:t>
      </w:r>
      <w:r w:rsidRPr="008F494B">
        <w:rPr>
          <w:rFonts w:ascii="Courier New" w:hAnsi="Courier New" w:cs="Courier New"/>
        </w:rPr>
        <w:t xml:space="preserve">We then merged </w:t>
      </w:r>
      <w:r w:rsidR="00612426" w:rsidRPr="008F494B">
        <w:rPr>
          <w:rFonts w:ascii="Courier New" w:hAnsi="Courier New" w:cs="Courier New"/>
        </w:rPr>
        <w:t xml:space="preserve">this sample of births with the </w:t>
      </w:r>
      <w:r w:rsidRPr="008F494B">
        <w:rPr>
          <w:rFonts w:ascii="Courier New" w:hAnsi="Courier New" w:cs="Courier New"/>
        </w:rPr>
        <w:t xml:space="preserve">income </w:t>
      </w:r>
      <w:r w:rsidR="00612426" w:rsidRPr="008F494B">
        <w:rPr>
          <w:rFonts w:ascii="Courier New" w:hAnsi="Courier New" w:cs="Courier New"/>
        </w:rPr>
        <w:t>file and the birth records</w:t>
      </w:r>
      <w:ins w:id="104" w:author="Gordon, Sarah H" w:date="2021-07-08T12:27:00Z">
        <w:r w:rsidR="0039179B">
          <w:rPr>
            <w:rFonts w:ascii="Courier New" w:hAnsi="Courier New" w:cs="Courier New"/>
          </w:rPr>
          <w:t xml:space="preserve"> based on maternal social security numbers, dates of birth, and names</w:t>
        </w:r>
      </w:ins>
      <w:r w:rsidR="00612426" w:rsidRPr="008F494B">
        <w:rPr>
          <w:rFonts w:ascii="Courier New" w:hAnsi="Courier New" w:cs="Courier New"/>
        </w:rPr>
        <w:t>; match rates were 98.9</w:t>
      </w:r>
      <w:ins w:id="105" w:author="Gordon, Sarah H" w:date="2021-07-09T12:04:00Z">
        <w:r w:rsidR="00D2757E">
          <w:rPr>
            <w:rFonts w:ascii="Courier New" w:hAnsi="Courier New" w:cs="Courier New"/>
          </w:rPr>
          <w:t xml:space="preserve"> percent</w:t>
        </w:r>
      </w:ins>
      <w:del w:id="106" w:author="Gordon, Sarah H" w:date="2021-07-09T12:04:00Z">
        <w:r w:rsidR="00612426" w:rsidRPr="008F494B" w:rsidDel="00D2757E">
          <w:rPr>
            <w:rFonts w:ascii="Courier New" w:hAnsi="Courier New" w:cs="Courier New"/>
          </w:rPr>
          <w:delText>%</w:delText>
        </w:r>
      </w:del>
      <w:r w:rsidR="00612426" w:rsidRPr="008F494B">
        <w:rPr>
          <w:rFonts w:ascii="Courier New" w:hAnsi="Courier New" w:cs="Courier New"/>
        </w:rPr>
        <w:t xml:space="preserve"> </w:t>
      </w:r>
      <w:r w:rsidR="00612426" w:rsidRPr="008F494B">
        <w:rPr>
          <w:rFonts w:ascii="Courier New" w:hAnsi="Courier New" w:cs="Courier New"/>
        </w:rPr>
        <w:lastRenderedPageBreak/>
        <w:t>for the income linkage and 96.1</w:t>
      </w:r>
      <w:ins w:id="107" w:author="Gordon, Sarah H" w:date="2021-07-09T12:04:00Z">
        <w:r w:rsidR="00D2757E">
          <w:rPr>
            <w:rFonts w:ascii="Courier New" w:hAnsi="Courier New" w:cs="Courier New"/>
          </w:rPr>
          <w:t xml:space="preserve"> percent</w:t>
        </w:r>
      </w:ins>
      <w:del w:id="108" w:author="Gordon, Sarah H" w:date="2021-07-09T12:04:00Z">
        <w:r w:rsidR="00612426" w:rsidRPr="008F494B" w:rsidDel="00D2757E">
          <w:rPr>
            <w:rFonts w:ascii="Courier New" w:hAnsi="Courier New" w:cs="Courier New"/>
          </w:rPr>
          <w:delText>%</w:delText>
        </w:r>
      </w:del>
      <w:r w:rsidR="00612426" w:rsidRPr="008F494B">
        <w:rPr>
          <w:rFonts w:ascii="Courier New" w:hAnsi="Courier New" w:cs="Courier New"/>
        </w:rPr>
        <w:t xml:space="preserve"> for the birth record linkage. We excluded</w:t>
      </w:r>
      <w:r w:rsidRPr="008F494B">
        <w:rPr>
          <w:rFonts w:ascii="Courier New" w:hAnsi="Courier New" w:cs="Courier New"/>
        </w:rPr>
        <w:t xml:space="preserve"> </w:t>
      </w:r>
      <w:r w:rsidR="00612426" w:rsidRPr="008F494B">
        <w:rPr>
          <w:rFonts w:ascii="Courier New" w:hAnsi="Courier New" w:cs="Courier New"/>
        </w:rPr>
        <w:t>9,382</w:t>
      </w:r>
      <w:r w:rsidRPr="008F494B">
        <w:rPr>
          <w:rFonts w:ascii="Courier New" w:hAnsi="Courier New" w:cs="Courier New"/>
        </w:rPr>
        <w:t xml:space="preserve"> records due to </w:t>
      </w:r>
      <w:r w:rsidR="00612426" w:rsidRPr="008F494B">
        <w:rPr>
          <w:rFonts w:ascii="Courier New" w:hAnsi="Courier New" w:cs="Courier New"/>
        </w:rPr>
        <w:t xml:space="preserve">lack of a corresponding birth record, missing income, or </w:t>
      </w:r>
      <w:r w:rsidRPr="008F494B">
        <w:rPr>
          <w:rFonts w:ascii="Courier New" w:hAnsi="Courier New" w:cs="Courier New"/>
        </w:rPr>
        <w:t>because the date of delivery fell outside of the period that the state Medicaid agency indicated the mother was enrolled in Medicaid</w:t>
      </w:r>
      <w:r w:rsidR="00100563" w:rsidRPr="008F494B">
        <w:rPr>
          <w:rFonts w:ascii="Courier New" w:hAnsi="Courier New" w:cs="Courier New"/>
        </w:rPr>
        <w:t xml:space="preserve">. </w:t>
      </w:r>
      <w:r w:rsidR="001B116A" w:rsidRPr="008F494B">
        <w:rPr>
          <w:rFonts w:ascii="Courier New" w:hAnsi="Courier New" w:cs="Courier New"/>
        </w:rPr>
        <w:t xml:space="preserve">Finally, we excluded 908 births to women </w:t>
      </w:r>
      <w:r w:rsidR="008106D8" w:rsidRPr="008F494B">
        <w:rPr>
          <w:rFonts w:ascii="Courier New" w:hAnsi="Courier New" w:cs="Courier New"/>
        </w:rPr>
        <w:t>who had</w:t>
      </w:r>
      <w:r w:rsidR="001B116A" w:rsidRPr="008F494B">
        <w:rPr>
          <w:rFonts w:ascii="Courier New" w:hAnsi="Courier New" w:cs="Courier New"/>
        </w:rPr>
        <w:t xml:space="preserve"> incomes between 13</w:t>
      </w:r>
      <w:r w:rsidR="00612426" w:rsidRPr="008F494B">
        <w:rPr>
          <w:rFonts w:ascii="Courier New" w:hAnsi="Courier New" w:cs="Courier New"/>
        </w:rPr>
        <w:t>3-138</w:t>
      </w:r>
      <w:ins w:id="109" w:author="Gordon, Sarah H" w:date="2021-07-09T12:04:00Z">
        <w:r w:rsidR="00D2757E">
          <w:rPr>
            <w:rFonts w:ascii="Courier New" w:hAnsi="Courier New" w:cs="Courier New"/>
          </w:rPr>
          <w:t xml:space="preserve"> percent</w:t>
        </w:r>
      </w:ins>
      <w:del w:id="110" w:author="Gordon, Sarah H" w:date="2021-07-09T12:04:00Z">
        <w:r w:rsidR="00612426" w:rsidRPr="008F494B" w:rsidDel="00D2757E">
          <w:rPr>
            <w:rFonts w:ascii="Courier New" w:hAnsi="Courier New" w:cs="Courier New"/>
          </w:rPr>
          <w:delText>%</w:delText>
        </w:r>
      </w:del>
      <w:r w:rsidR="00612426" w:rsidRPr="008F494B">
        <w:rPr>
          <w:rFonts w:ascii="Courier New" w:hAnsi="Courier New" w:cs="Courier New"/>
        </w:rPr>
        <w:t xml:space="preserve"> FPL (0.6</w:t>
      </w:r>
      <w:ins w:id="111" w:author="Gordon, Sarah H" w:date="2021-07-09T12:04:00Z">
        <w:r w:rsidR="00D2757E">
          <w:rPr>
            <w:rFonts w:ascii="Courier New" w:hAnsi="Courier New" w:cs="Courier New"/>
          </w:rPr>
          <w:t xml:space="preserve"> percent</w:t>
        </w:r>
      </w:ins>
      <w:del w:id="112" w:author="Gordon, Sarah H" w:date="2021-07-09T12:04:00Z">
        <w:r w:rsidR="00612426" w:rsidRPr="008F494B" w:rsidDel="00D2757E">
          <w:rPr>
            <w:rFonts w:ascii="Courier New" w:hAnsi="Courier New" w:cs="Courier New"/>
          </w:rPr>
          <w:delText>%</w:delText>
        </w:r>
      </w:del>
      <w:r w:rsidR="00612426" w:rsidRPr="008F494B">
        <w:rPr>
          <w:rFonts w:ascii="Courier New" w:hAnsi="Courier New" w:cs="Courier New"/>
        </w:rPr>
        <w:t xml:space="preserve"> of the sample</w:t>
      </w:r>
      <w:r w:rsidR="00100563" w:rsidRPr="008F494B">
        <w:rPr>
          <w:rFonts w:ascii="Courier New" w:hAnsi="Courier New" w:cs="Courier New"/>
        </w:rPr>
        <w:t xml:space="preserve">) as </w:t>
      </w:r>
      <w:r w:rsidR="00A5220E" w:rsidRPr="008F494B">
        <w:rPr>
          <w:rFonts w:ascii="Courier New" w:hAnsi="Courier New" w:cs="Courier New"/>
        </w:rPr>
        <w:t>Medicaid administrators underreported incomes within this range</w:t>
      </w:r>
      <w:r w:rsidR="00534849">
        <w:rPr>
          <w:rFonts w:ascii="Courier New" w:hAnsi="Courier New" w:cs="Courier New"/>
        </w:rPr>
        <w:t xml:space="preserve"> likely</w:t>
      </w:r>
      <w:r w:rsidR="00AE663A" w:rsidRPr="008F494B">
        <w:rPr>
          <w:rFonts w:ascii="Courier New" w:hAnsi="Courier New" w:cs="Courier New"/>
        </w:rPr>
        <w:t xml:space="preserve"> as a result of the </w:t>
      </w:r>
      <w:r w:rsidR="008106D8" w:rsidRPr="008F494B">
        <w:rPr>
          <w:rFonts w:ascii="Courier New" w:hAnsi="Courier New" w:cs="Courier New"/>
        </w:rPr>
        <w:t xml:space="preserve">five percentage point income disregard </w:t>
      </w:r>
      <w:r w:rsidR="00AE663A" w:rsidRPr="008F494B">
        <w:rPr>
          <w:rFonts w:ascii="Courier New" w:hAnsi="Courier New" w:cs="Courier New"/>
        </w:rPr>
        <w:t>used in calculating income eligibility for the Medicaid expansion population</w:t>
      </w:r>
      <w:r w:rsidR="00612426" w:rsidRPr="008F494B">
        <w:rPr>
          <w:rFonts w:ascii="Courier New" w:hAnsi="Courier New" w:cs="Courier New"/>
        </w:rPr>
        <w:t xml:space="preserve">. </w:t>
      </w:r>
      <w:r w:rsidR="00874C67" w:rsidRPr="008F494B">
        <w:rPr>
          <w:rFonts w:ascii="Courier New" w:hAnsi="Courier New" w:cs="Courier New"/>
        </w:rPr>
        <w:t xml:space="preserve">Additional details on the data linkage and sample exclusions are provided in </w:t>
      </w:r>
      <w:del w:id="113" w:author="Gordon, Sarah H" w:date="2021-07-09T12:49:00Z">
        <w:r w:rsidR="00874C67" w:rsidRPr="008F494B" w:rsidDel="008F09CD">
          <w:rPr>
            <w:rFonts w:ascii="Courier New" w:hAnsi="Courier New" w:cs="Courier New"/>
          </w:rPr>
          <w:delText xml:space="preserve">the </w:delText>
        </w:r>
      </w:del>
      <w:r w:rsidR="00874C67" w:rsidRPr="008F494B">
        <w:rPr>
          <w:rFonts w:ascii="Courier New" w:hAnsi="Courier New" w:cs="Courier New"/>
        </w:rPr>
        <w:t>Appendi</w:t>
      </w:r>
      <w:ins w:id="114" w:author="Gordon, Sarah H" w:date="2021-07-09T12:49:00Z">
        <w:r w:rsidR="008F09CD">
          <w:rPr>
            <w:rFonts w:ascii="Courier New" w:hAnsi="Courier New" w:cs="Courier New"/>
          </w:rPr>
          <w:t>ces 1-2</w:t>
        </w:r>
      </w:ins>
      <w:del w:id="115" w:author="Gordon, Sarah H" w:date="2021-07-09T12:49:00Z">
        <w:r w:rsidR="00874C67" w:rsidRPr="008F494B" w:rsidDel="008F09CD">
          <w:rPr>
            <w:rFonts w:ascii="Courier New" w:hAnsi="Courier New" w:cs="Courier New"/>
          </w:rPr>
          <w:delText>x</w:delText>
        </w:r>
      </w:del>
      <w:r w:rsidR="00874C67" w:rsidRPr="008F494B">
        <w:rPr>
          <w:rFonts w:ascii="Courier New" w:hAnsi="Courier New" w:cs="Courier New"/>
        </w:rPr>
        <w:t>.</w:t>
      </w:r>
      <w:r w:rsidR="003602A9" w:rsidRPr="008F494B">
        <w:rPr>
          <w:rFonts w:ascii="Courier New" w:hAnsi="Courier New" w:cs="Courier New"/>
        </w:rPr>
        <w:fldChar w:fldCharType="begin"/>
      </w:r>
      <w:r w:rsidR="00946703">
        <w:rPr>
          <w:rFonts w:ascii="Courier New" w:hAnsi="Courier New" w:cs="Courier New"/>
        </w:rPr>
        <w:instrText xml:space="preserve"> ADDIN ZOTERO_ITEM CSL_CITATION {"citationID":"itFv04Ua","properties":{"formattedCitation":"\\super 16\\nosupersub{}","plainCitation":"16","noteIndex":0},"citationItems":[{"id":706,"uris":["http://zotero.org/users/2141015/items/NXAGJPKM"],"uri":["http://zotero.org/users/2141015/items/NXAGJPKM"],"itemData":{"id":706,"type":"article-journal","title":"To access the Appendix, click on the Appendix link in the box to the right of the article online."}}],"schema":"https://github.com/citation-style-language/schema/raw/master/csl-citation.json"} </w:instrText>
      </w:r>
      <w:r w:rsidR="003602A9" w:rsidRPr="008F494B">
        <w:rPr>
          <w:rFonts w:ascii="Courier New" w:hAnsi="Courier New" w:cs="Courier New"/>
        </w:rPr>
        <w:fldChar w:fldCharType="separate"/>
      </w:r>
      <w:r w:rsidR="00946703" w:rsidRPr="00946703">
        <w:rPr>
          <w:rFonts w:ascii="Courier New" w:hAnsi="Courier New" w:cs="Courier New"/>
          <w:szCs w:val="24"/>
          <w:vertAlign w:val="superscript"/>
        </w:rPr>
        <w:t>16</w:t>
      </w:r>
      <w:r w:rsidR="003602A9" w:rsidRPr="008F494B">
        <w:rPr>
          <w:rFonts w:ascii="Courier New" w:hAnsi="Courier New" w:cs="Courier New"/>
        </w:rPr>
        <w:fldChar w:fldCharType="end"/>
      </w:r>
      <w:r w:rsidR="00874C67" w:rsidRPr="008F494B">
        <w:rPr>
          <w:rFonts w:ascii="Courier New" w:hAnsi="Courier New" w:cs="Courier New"/>
        </w:rPr>
        <w:t xml:space="preserve"> </w:t>
      </w:r>
      <w:r w:rsidR="00831298" w:rsidRPr="008F494B">
        <w:rPr>
          <w:rFonts w:ascii="Courier New" w:hAnsi="Courier New" w:cs="Courier New"/>
        </w:rPr>
        <w:t xml:space="preserve">Our final analytic sample included </w:t>
      </w:r>
      <w:r w:rsidR="00190BEB" w:rsidRPr="008F494B">
        <w:rPr>
          <w:rFonts w:ascii="Courier New" w:hAnsi="Courier New" w:cs="Courier New"/>
        </w:rPr>
        <w:t>157,666</w:t>
      </w:r>
      <w:r w:rsidR="00831298" w:rsidRPr="008F494B">
        <w:rPr>
          <w:rFonts w:ascii="Courier New" w:hAnsi="Courier New" w:cs="Courier New"/>
        </w:rPr>
        <w:t xml:space="preserve"> births to women with incomes </w:t>
      </w:r>
      <w:r w:rsidR="00190BEB" w:rsidRPr="008F494B">
        <w:rPr>
          <w:rFonts w:ascii="Courier New" w:hAnsi="Courier New" w:cs="Courier New"/>
        </w:rPr>
        <w:t>below 265</w:t>
      </w:r>
      <w:ins w:id="116" w:author="Gordon, Sarah H" w:date="2021-07-09T12:04:00Z">
        <w:r w:rsidR="00D2757E">
          <w:rPr>
            <w:rFonts w:ascii="Courier New" w:hAnsi="Courier New" w:cs="Courier New"/>
          </w:rPr>
          <w:t xml:space="preserve"> percent</w:t>
        </w:r>
      </w:ins>
      <w:del w:id="117" w:author="Gordon, Sarah H" w:date="2021-07-09T12:04:00Z">
        <w:r w:rsidR="00190BEB" w:rsidRPr="008F494B" w:rsidDel="00D2757E">
          <w:rPr>
            <w:rFonts w:ascii="Courier New" w:hAnsi="Courier New" w:cs="Courier New"/>
          </w:rPr>
          <w:delText>%</w:delText>
        </w:r>
      </w:del>
      <w:r w:rsidR="00190BEB" w:rsidRPr="008F494B">
        <w:rPr>
          <w:rFonts w:ascii="Courier New" w:hAnsi="Courier New" w:cs="Courier New"/>
        </w:rPr>
        <w:t xml:space="preserve"> FPL. </w:t>
      </w:r>
    </w:p>
    <w:p w14:paraId="72967FA7" w14:textId="6ACADE37" w:rsidR="00831298" w:rsidRPr="008F494B" w:rsidRDefault="00C3616F" w:rsidP="00F53F60">
      <w:pPr>
        <w:spacing w:after="0" w:line="480" w:lineRule="auto"/>
        <w:rPr>
          <w:rFonts w:ascii="Courier New" w:hAnsi="Courier New" w:cs="Courier New"/>
          <w:i/>
        </w:rPr>
      </w:pPr>
      <w:r w:rsidRPr="008F494B">
        <w:rPr>
          <w:rFonts w:ascii="Courier New" w:hAnsi="Courier New" w:cs="Courier New"/>
          <w:i/>
        </w:rPr>
        <w:t>Measures</w:t>
      </w:r>
    </w:p>
    <w:p w14:paraId="0AEF5B9B" w14:textId="2FF86D56" w:rsidR="00D21743" w:rsidRPr="008F494B" w:rsidRDefault="00973CE1" w:rsidP="00CF0DBB">
      <w:pPr>
        <w:spacing w:after="0" w:line="480" w:lineRule="auto"/>
        <w:ind w:firstLine="720"/>
        <w:rPr>
          <w:rFonts w:ascii="Courier New" w:hAnsi="Courier New" w:cs="Courier New"/>
        </w:rPr>
      </w:pPr>
      <w:ins w:id="118" w:author="Gordon, Sarah H" w:date="2021-07-08T12:23:00Z">
        <w:r>
          <w:rPr>
            <w:rFonts w:ascii="Courier New" w:hAnsi="Courier New" w:cs="Courier New"/>
          </w:rPr>
          <w:t>Income was assessed at the hous</w:t>
        </w:r>
        <w:r w:rsidR="001B3AC7">
          <w:rPr>
            <w:rFonts w:ascii="Courier New" w:hAnsi="Courier New" w:cs="Courier New"/>
          </w:rPr>
          <w:t>ehold level as a percen</w:t>
        </w:r>
      </w:ins>
      <w:ins w:id="119" w:author="Gordon, Sarah H" w:date="2021-07-09T13:33:00Z">
        <w:r w:rsidR="001B3AC7">
          <w:rPr>
            <w:rFonts w:ascii="Courier New" w:hAnsi="Courier New" w:cs="Courier New"/>
          </w:rPr>
          <w:t>t</w:t>
        </w:r>
      </w:ins>
      <w:ins w:id="120" w:author="Gordon, Sarah H" w:date="2021-07-08T12:23:00Z">
        <w:r>
          <w:rPr>
            <w:rFonts w:ascii="Courier New" w:hAnsi="Courier New" w:cs="Courier New"/>
          </w:rPr>
          <w:t xml:space="preserve"> of FPL. </w:t>
        </w:r>
      </w:ins>
      <w:r w:rsidR="00932881" w:rsidRPr="008F494B">
        <w:rPr>
          <w:rFonts w:ascii="Courier New" w:hAnsi="Courier New" w:cs="Courier New"/>
        </w:rPr>
        <w:t>We defined postpartum Medicaid eligibility using an indicator variable for income less than or equal to 138</w:t>
      </w:r>
      <w:ins w:id="121" w:author="Gordon, Sarah H" w:date="2021-07-09T12:04:00Z">
        <w:r w:rsidR="00D2757E">
          <w:rPr>
            <w:rFonts w:ascii="Courier New" w:hAnsi="Courier New" w:cs="Courier New"/>
          </w:rPr>
          <w:t xml:space="preserve"> percent</w:t>
        </w:r>
      </w:ins>
      <w:del w:id="122" w:author="Gordon, Sarah H" w:date="2021-07-09T12:04:00Z">
        <w:r w:rsidR="00932881" w:rsidRPr="008F494B" w:rsidDel="00D2757E">
          <w:rPr>
            <w:rFonts w:ascii="Courier New" w:hAnsi="Courier New" w:cs="Courier New"/>
          </w:rPr>
          <w:delText>%</w:delText>
        </w:r>
      </w:del>
      <w:r w:rsidR="00932881" w:rsidRPr="008F494B">
        <w:rPr>
          <w:rFonts w:ascii="Courier New" w:hAnsi="Courier New" w:cs="Courier New"/>
        </w:rPr>
        <w:t xml:space="preserve"> FPL; those with incomes between 13</w:t>
      </w:r>
      <w:r w:rsidR="004222E1" w:rsidRPr="008F494B">
        <w:rPr>
          <w:rFonts w:ascii="Courier New" w:hAnsi="Courier New" w:cs="Courier New"/>
        </w:rPr>
        <w:t>9</w:t>
      </w:r>
      <w:r w:rsidR="00932881" w:rsidRPr="008F494B">
        <w:rPr>
          <w:rFonts w:ascii="Courier New" w:hAnsi="Courier New" w:cs="Courier New"/>
        </w:rPr>
        <w:t>-265</w:t>
      </w:r>
      <w:ins w:id="123" w:author="Gordon, Sarah H" w:date="2021-07-09T12:05:00Z">
        <w:r w:rsidR="00D2757E">
          <w:rPr>
            <w:rFonts w:ascii="Courier New" w:hAnsi="Courier New" w:cs="Courier New"/>
          </w:rPr>
          <w:t xml:space="preserve"> percent</w:t>
        </w:r>
      </w:ins>
      <w:del w:id="124" w:author="Gordon, Sarah H" w:date="2021-07-09T12:05:00Z">
        <w:r w:rsidR="00932881" w:rsidRPr="008F494B" w:rsidDel="00D2757E">
          <w:rPr>
            <w:rFonts w:ascii="Courier New" w:hAnsi="Courier New" w:cs="Courier New"/>
          </w:rPr>
          <w:delText>%</w:delText>
        </w:r>
      </w:del>
      <w:r w:rsidR="00932881" w:rsidRPr="008F494B">
        <w:rPr>
          <w:rFonts w:ascii="Courier New" w:hAnsi="Courier New" w:cs="Courier New"/>
        </w:rPr>
        <w:t xml:space="preserve"> FPL were </w:t>
      </w:r>
      <w:r w:rsidR="00631541" w:rsidRPr="008F494B">
        <w:rPr>
          <w:rFonts w:ascii="Courier New" w:hAnsi="Courier New" w:cs="Courier New"/>
        </w:rPr>
        <w:t>classified as</w:t>
      </w:r>
      <w:r w:rsidR="00932881" w:rsidRPr="008F494B">
        <w:rPr>
          <w:rFonts w:ascii="Courier New" w:hAnsi="Courier New" w:cs="Courier New"/>
        </w:rPr>
        <w:t xml:space="preserve"> Medicaid-ineligible</w:t>
      </w:r>
      <w:r w:rsidR="0050525F" w:rsidRPr="008F494B">
        <w:rPr>
          <w:rFonts w:ascii="Courier New" w:hAnsi="Courier New" w:cs="Courier New"/>
        </w:rPr>
        <w:t xml:space="preserve"> beyond 60 days postpartum</w:t>
      </w:r>
      <w:r w:rsidR="00932881" w:rsidRPr="008F494B">
        <w:rPr>
          <w:rFonts w:ascii="Courier New" w:hAnsi="Courier New" w:cs="Courier New"/>
        </w:rPr>
        <w:t xml:space="preserve">. </w:t>
      </w:r>
      <w:r w:rsidR="002352B2" w:rsidRPr="008F494B">
        <w:rPr>
          <w:rFonts w:ascii="Courier New" w:hAnsi="Courier New" w:cs="Courier New"/>
        </w:rPr>
        <w:t>Because income can fluctuat</w:t>
      </w:r>
      <w:r w:rsidR="00C464E4" w:rsidRPr="008F494B">
        <w:rPr>
          <w:rFonts w:ascii="Courier New" w:hAnsi="Courier New" w:cs="Courier New"/>
        </w:rPr>
        <w:t>e over time</w:t>
      </w:r>
      <w:r w:rsidR="004222E1" w:rsidRPr="008F494B">
        <w:rPr>
          <w:rFonts w:ascii="Courier New" w:hAnsi="Courier New" w:cs="Courier New"/>
        </w:rPr>
        <w:t xml:space="preserve"> and </w:t>
      </w:r>
      <w:r w:rsidR="00432FA6">
        <w:rPr>
          <w:rFonts w:ascii="Courier New" w:hAnsi="Courier New" w:cs="Courier New"/>
        </w:rPr>
        <w:t>pregnancy-related</w:t>
      </w:r>
      <w:r w:rsidR="004222E1" w:rsidRPr="008F494B">
        <w:rPr>
          <w:rFonts w:ascii="Courier New" w:hAnsi="Courier New" w:cs="Courier New"/>
        </w:rPr>
        <w:t xml:space="preserve"> Medicaid eligibility </w:t>
      </w:r>
      <w:r w:rsidR="00534849">
        <w:rPr>
          <w:rFonts w:ascii="Courier New" w:hAnsi="Courier New" w:cs="Courier New"/>
        </w:rPr>
        <w:t>lasts until</w:t>
      </w:r>
      <w:r w:rsidR="00FE1872" w:rsidRPr="008F494B">
        <w:rPr>
          <w:rFonts w:ascii="Courier New" w:hAnsi="Courier New" w:cs="Courier New"/>
        </w:rPr>
        <w:t xml:space="preserve"> the end of the</w:t>
      </w:r>
      <w:r w:rsidR="004222E1" w:rsidRPr="008F494B">
        <w:rPr>
          <w:rFonts w:ascii="Courier New" w:hAnsi="Courier New" w:cs="Courier New"/>
        </w:rPr>
        <w:t xml:space="preserve"> month </w:t>
      </w:r>
      <w:r w:rsidR="00432FA6">
        <w:rPr>
          <w:rFonts w:ascii="Courier New" w:hAnsi="Courier New" w:cs="Courier New"/>
        </w:rPr>
        <w:t>that the 60-day postpartum limit falls</w:t>
      </w:r>
      <w:r w:rsidR="00534849">
        <w:rPr>
          <w:rFonts w:ascii="Courier New" w:hAnsi="Courier New" w:cs="Courier New"/>
        </w:rPr>
        <w:t>,</w:t>
      </w:r>
      <w:r w:rsidR="002D2514" w:rsidRPr="008F494B">
        <w:rPr>
          <w:rFonts w:ascii="Courier New" w:hAnsi="Courier New" w:cs="Courier New"/>
        </w:rPr>
        <w:t xml:space="preserve"> </w:t>
      </w:r>
      <w:r w:rsidR="00C464E4" w:rsidRPr="008F494B">
        <w:rPr>
          <w:rFonts w:ascii="Courier New" w:hAnsi="Courier New" w:cs="Courier New"/>
        </w:rPr>
        <w:t>we</w:t>
      </w:r>
      <w:r w:rsidR="002D2514" w:rsidRPr="008F494B">
        <w:rPr>
          <w:rFonts w:ascii="Courier New" w:hAnsi="Courier New" w:cs="Courier New"/>
        </w:rPr>
        <w:t xml:space="preserve"> used the income </w:t>
      </w:r>
      <w:r w:rsidR="00915FBF" w:rsidRPr="008F494B">
        <w:rPr>
          <w:rFonts w:ascii="Courier New" w:hAnsi="Courier New" w:cs="Courier New"/>
        </w:rPr>
        <w:t>recorded</w:t>
      </w:r>
      <w:r w:rsidR="002D2514" w:rsidRPr="008F494B">
        <w:rPr>
          <w:rFonts w:ascii="Courier New" w:hAnsi="Courier New" w:cs="Courier New"/>
        </w:rPr>
        <w:t xml:space="preserve"> </w:t>
      </w:r>
      <w:r w:rsidR="00D21743" w:rsidRPr="008F494B">
        <w:rPr>
          <w:rFonts w:ascii="Courier New" w:hAnsi="Courier New" w:cs="Courier New"/>
        </w:rPr>
        <w:t xml:space="preserve">in the Medicaid eligibility file </w:t>
      </w:r>
      <w:r w:rsidR="00AE663A" w:rsidRPr="008F494B">
        <w:rPr>
          <w:rFonts w:ascii="Courier New" w:hAnsi="Courier New" w:cs="Courier New"/>
        </w:rPr>
        <w:t xml:space="preserve">in </w:t>
      </w:r>
      <w:r w:rsidR="002D2514" w:rsidRPr="008F494B">
        <w:rPr>
          <w:rFonts w:ascii="Courier New" w:hAnsi="Courier New" w:cs="Courier New"/>
        </w:rPr>
        <w:t>the month following 60 days postpartum</w:t>
      </w:r>
      <w:r w:rsidR="00EC635F" w:rsidRPr="008F494B">
        <w:rPr>
          <w:rFonts w:ascii="Courier New" w:hAnsi="Courier New" w:cs="Courier New"/>
        </w:rPr>
        <w:t>.</w:t>
      </w:r>
      <w:r w:rsidR="00CF0DBB" w:rsidRPr="008F494B">
        <w:rPr>
          <w:rFonts w:ascii="Courier New" w:hAnsi="Courier New" w:cs="Courier New"/>
        </w:rPr>
        <w:fldChar w:fldCharType="begin"/>
      </w:r>
      <w:r w:rsidR="00946703">
        <w:rPr>
          <w:rFonts w:ascii="Courier New" w:hAnsi="Courier New" w:cs="Courier New"/>
        </w:rPr>
        <w:instrText xml:space="preserve"> ADDIN ZOTERO_ITEM CSL_CITATION {"citationID":"0Hkt41XT","properties":{"formattedCitation":"\\super 6\\nosupersub{}","plainCitation":"6","noteIndex":0},"citationItems":[{"id":3734,"uris":["http://zotero.org/users/2141015/items/H3639BHB"],"uri":["http://zotero.org/users/2141015/items/H3639BHB"],"itemData":{"id":3734,"type":"webpage","container-title":"LII / Legal Information Institute","language":"en","title":"42 CFR § 435.170 - Pregnant women eligible for extended or continuous eligibility.","URL":"https://www.law.cornell.edu/cfr/text/42/435.170","accessed":{"date-parts":[["2021",4,15]]}}}],"schema":"https://github.com/citation-style-language/schema/raw/master/csl-citation.json"} </w:instrText>
      </w:r>
      <w:r w:rsidR="00CF0DBB" w:rsidRPr="008F494B">
        <w:rPr>
          <w:rFonts w:ascii="Courier New" w:hAnsi="Courier New" w:cs="Courier New"/>
        </w:rPr>
        <w:fldChar w:fldCharType="separate"/>
      </w:r>
      <w:r w:rsidR="00946703" w:rsidRPr="00946703">
        <w:rPr>
          <w:rFonts w:ascii="Courier New" w:hAnsi="Courier New" w:cs="Courier New"/>
          <w:szCs w:val="24"/>
          <w:vertAlign w:val="superscript"/>
        </w:rPr>
        <w:t>6</w:t>
      </w:r>
      <w:r w:rsidR="00CF0DBB" w:rsidRPr="008F494B">
        <w:rPr>
          <w:rFonts w:ascii="Courier New" w:hAnsi="Courier New" w:cs="Courier New"/>
        </w:rPr>
        <w:fldChar w:fldCharType="end"/>
      </w:r>
      <w:r w:rsidR="00EC635F" w:rsidRPr="008F494B">
        <w:rPr>
          <w:rFonts w:ascii="Courier New" w:hAnsi="Courier New" w:cs="Courier New"/>
        </w:rPr>
        <w:t xml:space="preserve"> </w:t>
      </w:r>
      <w:r w:rsidR="00D21743" w:rsidRPr="008F494B">
        <w:rPr>
          <w:rFonts w:ascii="Courier New" w:hAnsi="Courier New" w:cs="Courier New"/>
        </w:rPr>
        <w:t xml:space="preserve">Fifty-eight percent of the sample had an updated income reported </w:t>
      </w:r>
      <w:r w:rsidR="00C464E4" w:rsidRPr="008F494B">
        <w:rPr>
          <w:rFonts w:ascii="Courier New" w:hAnsi="Courier New" w:cs="Courier New"/>
        </w:rPr>
        <w:t>exactly at this time point</w:t>
      </w:r>
      <w:r w:rsidR="00D21743" w:rsidRPr="008F494B">
        <w:rPr>
          <w:rFonts w:ascii="Courier New" w:hAnsi="Courier New" w:cs="Courier New"/>
        </w:rPr>
        <w:t>. For the remainder of the sample</w:t>
      </w:r>
      <w:ins w:id="125" w:author="Gordon, Sarah H" w:date="2021-07-08T12:54:00Z">
        <w:r w:rsidR="00F76AA6">
          <w:rPr>
            <w:rFonts w:ascii="Courier New" w:hAnsi="Courier New" w:cs="Courier New"/>
          </w:rPr>
          <w:t xml:space="preserve"> who may have had their incomes updated or verified earlier than </w:t>
        </w:r>
      </w:ins>
      <w:ins w:id="126" w:author="Gordon, Sarah H" w:date="2021-07-08T12:55:00Z">
        <w:r w:rsidR="00F76AA6">
          <w:rPr>
            <w:rFonts w:ascii="Courier New" w:hAnsi="Courier New" w:cs="Courier New"/>
          </w:rPr>
          <w:t>60 days postpartum</w:t>
        </w:r>
      </w:ins>
      <w:r w:rsidR="00D21743" w:rsidRPr="008F494B">
        <w:rPr>
          <w:rFonts w:ascii="Courier New" w:hAnsi="Courier New" w:cs="Courier New"/>
        </w:rPr>
        <w:t xml:space="preserve">, we </w:t>
      </w:r>
      <w:r w:rsidR="00C464E4" w:rsidRPr="008F494B">
        <w:rPr>
          <w:rFonts w:ascii="Courier New" w:hAnsi="Courier New" w:cs="Courier New"/>
        </w:rPr>
        <w:t xml:space="preserve">looked backwards from the target assignment date (month following 60 days postpartum) and </w:t>
      </w:r>
      <w:r w:rsidR="00D21743" w:rsidRPr="008F494B">
        <w:rPr>
          <w:rFonts w:ascii="Courier New" w:hAnsi="Courier New" w:cs="Courier New"/>
        </w:rPr>
        <w:t xml:space="preserve">assigned the </w:t>
      </w:r>
      <w:r w:rsidR="008D5039" w:rsidRPr="008F494B">
        <w:rPr>
          <w:rFonts w:ascii="Courier New" w:hAnsi="Courier New" w:cs="Courier New"/>
        </w:rPr>
        <w:t>closest</w:t>
      </w:r>
      <w:r w:rsidR="00A0303B" w:rsidRPr="008F494B">
        <w:rPr>
          <w:rFonts w:ascii="Courier New" w:hAnsi="Courier New" w:cs="Courier New"/>
        </w:rPr>
        <w:t xml:space="preserve"> recorded</w:t>
      </w:r>
      <w:r w:rsidR="00C464E4" w:rsidRPr="008F494B">
        <w:rPr>
          <w:rFonts w:ascii="Courier New" w:hAnsi="Courier New" w:cs="Courier New"/>
        </w:rPr>
        <w:t xml:space="preserve"> income </w:t>
      </w:r>
      <w:r w:rsidR="008D5039" w:rsidRPr="008F494B">
        <w:rPr>
          <w:rFonts w:ascii="Courier New" w:hAnsi="Courier New" w:cs="Courier New"/>
        </w:rPr>
        <w:lastRenderedPageBreak/>
        <w:t>to the target date</w:t>
      </w:r>
      <w:r w:rsidR="00A67170">
        <w:rPr>
          <w:rFonts w:ascii="Courier New" w:hAnsi="Courier New" w:cs="Courier New"/>
        </w:rPr>
        <w:t xml:space="preserve">, which </w:t>
      </w:r>
      <w:del w:id="127" w:author="Gordon, Sarah H" w:date="2021-07-08T12:55:00Z">
        <w:r w:rsidR="00A67170" w:rsidDel="00F76AA6">
          <w:rPr>
            <w:rFonts w:ascii="Courier New" w:hAnsi="Courier New" w:cs="Courier New"/>
          </w:rPr>
          <w:delText xml:space="preserve">was </w:delText>
        </w:r>
      </w:del>
      <w:ins w:id="128" w:author="Gordon, Sarah H" w:date="2021-07-08T12:55:00Z">
        <w:r w:rsidR="00F76AA6">
          <w:rPr>
            <w:rFonts w:ascii="Courier New" w:hAnsi="Courier New" w:cs="Courier New"/>
          </w:rPr>
          <w:t>had been updated</w:t>
        </w:r>
      </w:ins>
      <w:del w:id="129" w:author="Gordon, Sarah H" w:date="2021-07-08T12:56:00Z">
        <w:r w:rsidR="00A67170" w:rsidDel="00F76AA6">
          <w:rPr>
            <w:rFonts w:ascii="Courier New" w:hAnsi="Courier New" w:cs="Courier New"/>
          </w:rPr>
          <w:delText>populated</w:delText>
        </w:r>
      </w:del>
      <w:r w:rsidR="00A67170">
        <w:rPr>
          <w:rFonts w:ascii="Courier New" w:hAnsi="Courier New" w:cs="Courier New"/>
        </w:rPr>
        <w:t xml:space="preserve"> within the </w:t>
      </w:r>
      <w:r w:rsidR="00A41E3A" w:rsidRPr="008F494B">
        <w:rPr>
          <w:rFonts w:ascii="Courier New" w:hAnsi="Courier New" w:cs="Courier New"/>
        </w:rPr>
        <w:t>preceding three months for the majority of births</w:t>
      </w:r>
      <w:r w:rsidR="003F0000" w:rsidRPr="008F494B">
        <w:rPr>
          <w:rFonts w:ascii="Courier New" w:hAnsi="Courier New" w:cs="Courier New"/>
        </w:rPr>
        <w:t>.</w:t>
      </w:r>
      <w:r w:rsidR="008D5039" w:rsidRPr="008F494B">
        <w:rPr>
          <w:rFonts w:ascii="Courier New" w:hAnsi="Courier New" w:cs="Courier New"/>
        </w:rPr>
        <w:t xml:space="preserve"> </w:t>
      </w:r>
    </w:p>
    <w:p w14:paraId="3ED0FE17" w14:textId="5BF8A20C" w:rsidR="00FA25E1" w:rsidRPr="008F494B" w:rsidRDefault="00F76AA6" w:rsidP="00CF0DBB">
      <w:pPr>
        <w:spacing w:after="0" w:line="480" w:lineRule="auto"/>
        <w:ind w:firstLine="720"/>
        <w:rPr>
          <w:rFonts w:ascii="Courier New" w:hAnsi="Courier New" w:cs="Courier New"/>
        </w:rPr>
      </w:pPr>
      <w:ins w:id="130" w:author="Gordon, Sarah H" w:date="2021-07-08T12:49:00Z">
        <w:r>
          <w:rPr>
            <w:rFonts w:ascii="Courier New" w:hAnsi="Courier New" w:cs="Courier New"/>
          </w:rPr>
          <w:t xml:space="preserve">All continuity of coverage outcomes were computed </w:t>
        </w:r>
      </w:ins>
      <w:ins w:id="131" w:author="Gordon, Sarah H" w:date="2021-07-08T12:50:00Z">
        <w:r>
          <w:rPr>
            <w:rFonts w:ascii="Courier New" w:hAnsi="Courier New" w:cs="Courier New"/>
          </w:rPr>
          <w:t>in months</w:t>
        </w:r>
      </w:ins>
      <w:ins w:id="132" w:author="Gordon, Sarah H" w:date="2021-07-08T12:49:00Z">
        <w:r>
          <w:rPr>
            <w:rFonts w:ascii="Courier New" w:hAnsi="Courier New" w:cs="Courier New"/>
          </w:rPr>
          <w:t xml:space="preserve"> as Medicaid eligibility</w:t>
        </w:r>
      </w:ins>
      <w:ins w:id="133" w:author="Gordon, Sarah H" w:date="2021-07-08T12:50:00Z">
        <w:r>
          <w:rPr>
            <w:rFonts w:ascii="Courier New" w:hAnsi="Courier New" w:cs="Courier New"/>
          </w:rPr>
          <w:t xml:space="preserve"> is determined on a monthly basis. </w:t>
        </w:r>
      </w:ins>
      <w:r w:rsidR="008D5039" w:rsidRPr="008F494B">
        <w:rPr>
          <w:rFonts w:ascii="Courier New" w:hAnsi="Courier New" w:cs="Courier New"/>
        </w:rPr>
        <w:t xml:space="preserve">Our primary measures of </w:t>
      </w:r>
      <w:r w:rsidR="00FA25E1" w:rsidRPr="008F494B">
        <w:rPr>
          <w:rFonts w:ascii="Courier New" w:hAnsi="Courier New" w:cs="Courier New"/>
        </w:rPr>
        <w:t xml:space="preserve">continuity of postpartum Medicaid coverage </w:t>
      </w:r>
      <w:r w:rsidR="008D5039" w:rsidRPr="008F494B">
        <w:rPr>
          <w:rFonts w:ascii="Courier New" w:hAnsi="Courier New" w:cs="Courier New"/>
        </w:rPr>
        <w:t xml:space="preserve">were the </w:t>
      </w:r>
      <w:r w:rsidR="00FA25E1" w:rsidRPr="008F494B">
        <w:rPr>
          <w:rFonts w:ascii="Courier New" w:hAnsi="Courier New" w:cs="Courier New"/>
        </w:rPr>
        <w:t xml:space="preserve">mean </w:t>
      </w:r>
      <w:r w:rsidR="008D5039" w:rsidRPr="008F494B">
        <w:rPr>
          <w:rFonts w:ascii="Courier New" w:hAnsi="Courier New" w:cs="Courier New"/>
        </w:rPr>
        <w:t>number of months in coverage a</w:t>
      </w:r>
      <w:r w:rsidR="00F74A10" w:rsidRPr="008F494B">
        <w:rPr>
          <w:rFonts w:ascii="Courier New" w:hAnsi="Courier New" w:cs="Courier New"/>
        </w:rPr>
        <w:t xml:space="preserve">nd </w:t>
      </w:r>
      <w:r w:rsidR="00FA25E1" w:rsidRPr="008F494B">
        <w:rPr>
          <w:rFonts w:ascii="Courier New" w:hAnsi="Courier New" w:cs="Courier New"/>
        </w:rPr>
        <w:t xml:space="preserve">the probability of a coverage disruption, defined as a gap between </w:t>
      </w:r>
      <w:r w:rsidR="00F74A10" w:rsidRPr="008F494B">
        <w:rPr>
          <w:rFonts w:ascii="Courier New" w:hAnsi="Courier New" w:cs="Courier New"/>
        </w:rPr>
        <w:t xml:space="preserve">periods of </w:t>
      </w:r>
      <w:r w:rsidR="00FA25E1" w:rsidRPr="008F494B">
        <w:rPr>
          <w:rFonts w:ascii="Courier New" w:hAnsi="Courier New" w:cs="Courier New"/>
        </w:rPr>
        <w:t xml:space="preserve">insurance enrollment or a </w:t>
      </w:r>
      <w:r w:rsidR="00F74A10" w:rsidRPr="008F494B">
        <w:rPr>
          <w:rFonts w:ascii="Courier New" w:hAnsi="Courier New" w:cs="Courier New"/>
        </w:rPr>
        <w:t>switch</w:t>
      </w:r>
      <w:r w:rsidR="00FA25E1" w:rsidRPr="008F494B">
        <w:rPr>
          <w:rFonts w:ascii="Courier New" w:hAnsi="Courier New" w:cs="Courier New"/>
        </w:rPr>
        <w:t xml:space="preserve"> in insurance type (</w:t>
      </w:r>
      <w:r w:rsidR="00F74A10" w:rsidRPr="008F494B">
        <w:rPr>
          <w:rFonts w:ascii="Courier New" w:hAnsi="Courier New" w:cs="Courier New"/>
        </w:rPr>
        <w:t>Medicaid, Marketplace, or commercial)</w:t>
      </w:r>
      <w:r w:rsidR="00AF3CDE" w:rsidRPr="008F494B">
        <w:rPr>
          <w:rFonts w:ascii="Courier New" w:hAnsi="Courier New" w:cs="Courier New"/>
        </w:rPr>
        <w:t>,</w:t>
      </w:r>
      <w:r w:rsidR="008D5039" w:rsidRPr="008F494B">
        <w:rPr>
          <w:rFonts w:ascii="Courier New" w:hAnsi="Courier New" w:cs="Courier New"/>
        </w:rPr>
        <w:t xml:space="preserve"> </w:t>
      </w:r>
      <w:r w:rsidR="00AF3CDE" w:rsidRPr="008F494B">
        <w:rPr>
          <w:rFonts w:ascii="Courier New" w:hAnsi="Courier New" w:cs="Courier New"/>
        </w:rPr>
        <w:t xml:space="preserve">both </w:t>
      </w:r>
      <w:r w:rsidR="008D5039" w:rsidRPr="008F494B">
        <w:rPr>
          <w:rFonts w:ascii="Courier New" w:hAnsi="Courier New" w:cs="Courier New"/>
        </w:rPr>
        <w:t xml:space="preserve">assessed over the 12 months </w:t>
      </w:r>
      <w:r w:rsidR="00AF3CDE" w:rsidRPr="008F494B">
        <w:rPr>
          <w:rFonts w:ascii="Courier New" w:hAnsi="Courier New" w:cs="Courier New"/>
        </w:rPr>
        <w:t xml:space="preserve">following </w:t>
      </w:r>
      <w:r w:rsidR="00660578" w:rsidRPr="008F494B">
        <w:rPr>
          <w:rFonts w:ascii="Courier New" w:hAnsi="Courier New" w:cs="Courier New"/>
        </w:rPr>
        <w:t>the date of delivery</w:t>
      </w:r>
      <w:r w:rsidR="00F74A10" w:rsidRPr="008F494B">
        <w:rPr>
          <w:rFonts w:ascii="Courier New" w:hAnsi="Courier New" w:cs="Courier New"/>
        </w:rPr>
        <w:t xml:space="preserve">. </w:t>
      </w:r>
      <w:ins w:id="134" w:author="Gordon, Sarah H" w:date="2021-07-08T13:40:00Z">
        <w:r w:rsidR="007E569A">
          <w:rPr>
            <w:rFonts w:ascii="Courier New" w:hAnsi="Courier New" w:cs="Courier New"/>
          </w:rPr>
          <w:t xml:space="preserve">As secondary outcomes, </w:t>
        </w:r>
      </w:ins>
      <w:del w:id="135" w:author="Gordon, Sarah H" w:date="2021-07-08T13:40:00Z">
        <w:r w:rsidR="00F74A10" w:rsidRPr="008F494B" w:rsidDel="007E569A">
          <w:rPr>
            <w:rFonts w:ascii="Courier New" w:hAnsi="Courier New" w:cs="Courier New"/>
          </w:rPr>
          <w:delText>W</w:delText>
        </w:r>
      </w:del>
      <w:ins w:id="136" w:author="Gordon, Sarah H" w:date="2021-07-08T13:40:00Z">
        <w:r w:rsidR="007E569A">
          <w:rPr>
            <w:rFonts w:ascii="Courier New" w:hAnsi="Courier New" w:cs="Courier New"/>
          </w:rPr>
          <w:t>w</w:t>
        </w:r>
      </w:ins>
      <w:r w:rsidR="00F74A10" w:rsidRPr="008F494B">
        <w:rPr>
          <w:rFonts w:ascii="Courier New" w:hAnsi="Courier New" w:cs="Courier New"/>
        </w:rPr>
        <w:t xml:space="preserve">e </w:t>
      </w:r>
      <w:del w:id="137" w:author="Gordon, Sarah H" w:date="2021-07-08T13:40:00Z">
        <w:r w:rsidR="00F74A10" w:rsidRPr="008F494B" w:rsidDel="007E569A">
          <w:rPr>
            <w:rFonts w:ascii="Courier New" w:hAnsi="Courier New" w:cs="Courier New"/>
          </w:rPr>
          <w:delText xml:space="preserve">also </w:delText>
        </w:r>
      </w:del>
      <w:r w:rsidR="00F74A10" w:rsidRPr="008F494B">
        <w:rPr>
          <w:rFonts w:ascii="Courier New" w:hAnsi="Courier New" w:cs="Courier New"/>
        </w:rPr>
        <w:t>examined the probability of a gap between insurance types</w:t>
      </w:r>
      <w:r w:rsidR="00446C9F" w:rsidRPr="008F494B">
        <w:rPr>
          <w:rFonts w:ascii="Courier New" w:hAnsi="Courier New" w:cs="Courier New"/>
        </w:rPr>
        <w:t>,</w:t>
      </w:r>
      <w:r w:rsidR="00F74A10" w:rsidRPr="008F494B">
        <w:rPr>
          <w:rFonts w:ascii="Courier New" w:hAnsi="Courier New" w:cs="Courier New"/>
        </w:rPr>
        <w:t xml:space="preserve"> the mean duration of the gap, the probability of an insurance switch, and the mean number of insurance switches. </w:t>
      </w:r>
      <w:r w:rsidR="0063477F" w:rsidRPr="008F494B">
        <w:rPr>
          <w:rFonts w:ascii="Courier New" w:hAnsi="Courier New" w:cs="Courier New"/>
        </w:rPr>
        <w:t xml:space="preserve">To determine </w:t>
      </w:r>
      <w:r w:rsidR="00446C9F" w:rsidRPr="008F494B">
        <w:rPr>
          <w:rFonts w:ascii="Courier New" w:hAnsi="Courier New" w:cs="Courier New"/>
        </w:rPr>
        <w:t>which</w:t>
      </w:r>
      <w:r w:rsidR="0063477F" w:rsidRPr="008F494B">
        <w:rPr>
          <w:rFonts w:ascii="Courier New" w:hAnsi="Courier New" w:cs="Courier New"/>
        </w:rPr>
        <w:t xml:space="preserve"> type of insurance women were enrolled in during the postpartum year, w</w:t>
      </w:r>
      <w:r w:rsidR="009E7577" w:rsidRPr="008F494B">
        <w:rPr>
          <w:rFonts w:ascii="Courier New" w:hAnsi="Courier New" w:cs="Courier New"/>
        </w:rPr>
        <w:t>e measured the probability of any enrollment in commercial insuranc</w:t>
      </w:r>
      <w:r w:rsidR="008D5039" w:rsidRPr="008F494B">
        <w:rPr>
          <w:rFonts w:ascii="Courier New" w:hAnsi="Courier New" w:cs="Courier New"/>
        </w:rPr>
        <w:t>e or Marketplace insurance, as well as</w:t>
      </w:r>
      <w:r w:rsidR="009E7577" w:rsidRPr="008F494B">
        <w:rPr>
          <w:rFonts w:ascii="Courier New" w:hAnsi="Courier New" w:cs="Courier New"/>
        </w:rPr>
        <w:t xml:space="preserve"> the probability of being exc</w:t>
      </w:r>
      <w:r w:rsidR="0063477F" w:rsidRPr="008F494B">
        <w:rPr>
          <w:rFonts w:ascii="Courier New" w:hAnsi="Courier New" w:cs="Courier New"/>
        </w:rPr>
        <w:t xml:space="preserve">lusively insured </w:t>
      </w:r>
      <w:r w:rsidR="00446C9F" w:rsidRPr="008F494B">
        <w:rPr>
          <w:rFonts w:ascii="Courier New" w:hAnsi="Courier New" w:cs="Courier New"/>
        </w:rPr>
        <w:t>by</w:t>
      </w:r>
      <w:r w:rsidR="0063477F" w:rsidRPr="008F494B">
        <w:rPr>
          <w:rFonts w:ascii="Courier New" w:hAnsi="Courier New" w:cs="Courier New"/>
        </w:rPr>
        <w:t xml:space="preserve"> Medicaid</w:t>
      </w:r>
      <w:r w:rsidR="009E7577" w:rsidRPr="008F494B">
        <w:rPr>
          <w:rFonts w:ascii="Courier New" w:hAnsi="Courier New" w:cs="Courier New"/>
        </w:rPr>
        <w:t xml:space="preserve">. </w:t>
      </w:r>
    </w:p>
    <w:p w14:paraId="11A268C9" w14:textId="07FAA6CE" w:rsidR="006063A4" w:rsidRPr="008F494B" w:rsidRDefault="006063A4" w:rsidP="00F53F60">
      <w:pPr>
        <w:spacing w:after="0" w:line="480" w:lineRule="auto"/>
        <w:ind w:firstLine="720"/>
        <w:rPr>
          <w:rFonts w:ascii="Courier New" w:hAnsi="Courier New" w:cs="Courier New"/>
        </w:rPr>
      </w:pPr>
      <w:r w:rsidRPr="008F494B">
        <w:rPr>
          <w:rFonts w:ascii="Courier New" w:hAnsi="Courier New" w:cs="Courier New"/>
        </w:rPr>
        <w:t xml:space="preserve">We used the birth record to measure maternal health and demographic characteristics, including age, race, ethnicity, education, marital status, maternal country of birth (U.S. versus non-U.S), and chronic disease status prior to pregnancy. We also assessed complications </w:t>
      </w:r>
      <w:r w:rsidR="002C0ACA" w:rsidRPr="008F494B">
        <w:rPr>
          <w:rFonts w:ascii="Courier New" w:hAnsi="Courier New" w:cs="Courier New"/>
        </w:rPr>
        <w:t xml:space="preserve">during </w:t>
      </w:r>
      <w:r w:rsidRPr="008F494B">
        <w:rPr>
          <w:rFonts w:ascii="Courier New" w:hAnsi="Courier New" w:cs="Courier New"/>
        </w:rPr>
        <w:t>pregnancy (gestational hypertension and diabetes) and delivery (</w:t>
      </w:r>
      <w:r w:rsidR="002A3DE3" w:rsidRPr="008F494B">
        <w:rPr>
          <w:rFonts w:ascii="Courier New" w:hAnsi="Courier New" w:cs="Courier New"/>
        </w:rPr>
        <w:t xml:space="preserve">preterm birth, </w:t>
      </w:r>
      <w:r w:rsidRPr="008F494B">
        <w:rPr>
          <w:rFonts w:ascii="Courier New" w:hAnsi="Courier New" w:cs="Courier New"/>
        </w:rPr>
        <w:t>eclampsia, HELLP, multiple births, admission to the ICU, blood transfusion, 3</w:t>
      </w:r>
      <w:r w:rsidRPr="008F494B">
        <w:rPr>
          <w:rFonts w:ascii="Courier New" w:hAnsi="Courier New" w:cs="Courier New"/>
          <w:vertAlign w:val="superscript"/>
        </w:rPr>
        <w:t>rd</w:t>
      </w:r>
      <w:r w:rsidRPr="008F494B">
        <w:rPr>
          <w:rFonts w:ascii="Courier New" w:hAnsi="Courier New" w:cs="Courier New"/>
        </w:rPr>
        <w:t xml:space="preserve"> or 4</w:t>
      </w:r>
      <w:r w:rsidRPr="008F494B">
        <w:rPr>
          <w:rFonts w:ascii="Courier New" w:hAnsi="Courier New" w:cs="Courier New"/>
          <w:vertAlign w:val="superscript"/>
        </w:rPr>
        <w:t>th</w:t>
      </w:r>
      <w:r w:rsidRPr="008F494B">
        <w:rPr>
          <w:rFonts w:ascii="Courier New" w:hAnsi="Courier New" w:cs="Courier New"/>
        </w:rPr>
        <w:t xml:space="preserve"> degree perineal laceration, ruptured uterus, or unplanned hysterectomy), and whether the infant was delivered via </w:t>
      </w:r>
      <w:r w:rsidR="008F40BB" w:rsidRPr="008F494B">
        <w:rPr>
          <w:rFonts w:ascii="Courier New" w:hAnsi="Courier New" w:cs="Courier New"/>
        </w:rPr>
        <w:t>cesarean</w:t>
      </w:r>
      <w:r w:rsidRPr="008F494B">
        <w:rPr>
          <w:rFonts w:ascii="Courier New" w:hAnsi="Courier New" w:cs="Courier New"/>
        </w:rPr>
        <w:t xml:space="preserve"> section. </w:t>
      </w:r>
    </w:p>
    <w:p w14:paraId="03BBE2C3" w14:textId="59C7ABBC" w:rsidR="00C3616F" w:rsidRPr="008F494B" w:rsidRDefault="00F611DD" w:rsidP="00F53F60">
      <w:pPr>
        <w:spacing w:after="0" w:line="480" w:lineRule="auto"/>
        <w:rPr>
          <w:rFonts w:ascii="Courier New" w:hAnsi="Courier New" w:cs="Courier New"/>
          <w:i/>
        </w:rPr>
      </w:pPr>
      <w:r w:rsidRPr="008F494B">
        <w:rPr>
          <w:rFonts w:ascii="Courier New" w:hAnsi="Courier New" w:cs="Courier New"/>
          <w:i/>
        </w:rPr>
        <w:t>Statistical Analysis</w:t>
      </w:r>
    </w:p>
    <w:p w14:paraId="4CAFA741" w14:textId="7A26364F" w:rsidR="00285872" w:rsidRPr="008F494B" w:rsidRDefault="002C0ACA" w:rsidP="00F53F60">
      <w:pPr>
        <w:spacing w:after="0" w:line="480" w:lineRule="auto"/>
        <w:ind w:firstLine="720"/>
        <w:rPr>
          <w:rFonts w:ascii="Courier New" w:hAnsi="Courier New" w:cs="Courier New"/>
        </w:rPr>
      </w:pPr>
      <w:del w:id="138" w:author="Gordon, Sarah H" w:date="2021-07-09T11:33:00Z">
        <w:r w:rsidRPr="008F494B" w:rsidDel="009C516D">
          <w:rPr>
            <w:rFonts w:ascii="Courier New" w:hAnsi="Courier New" w:cs="Courier New"/>
          </w:rPr>
          <w:lastRenderedPageBreak/>
          <w:delText>To assess the internal validity of the regression discontinuity design, w</w:delText>
        </w:r>
      </w:del>
      <w:ins w:id="139" w:author="Gordon, Sarah H" w:date="2021-07-09T11:33:00Z">
        <w:r w:rsidR="009C516D">
          <w:rPr>
            <w:rFonts w:ascii="Courier New" w:hAnsi="Courier New" w:cs="Courier New"/>
          </w:rPr>
          <w:t>W</w:t>
        </w:r>
      </w:ins>
      <w:r w:rsidR="001B3698" w:rsidRPr="008F494B">
        <w:rPr>
          <w:rFonts w:ascii="Courier New" w:hAnsi="Courier New" w:cs="Courier New"/>
        </w:rPr>
        <w:t xml:space="preserve">e </w:t>
      </w:r>
      <w:ins w:id="140" w:author="Gordon, Sarah H" w:date="2021-07-09T11:33:00Z">
        <w:r w:rsidR="009C516D">
          <w:rPr>
            <w:rFonts w:ascii="Courier New" w:hAnsi="Courier New" w:cs="Courier New"/>
          </w:rPr>
          <w:t xml:space="preserve">first </w:t>
        </w:r>
      </w:ins>
      <w:del w:id="141" w:author="Gordon, Sarah H" w:date="2021-07-08T13:46:00Z">
        <w:r w:rsidRPr="008F494B" w:rsidDel="007E569A">
          <w:rPr>
            <w:rFonts w:ascii="Courier New" w:hAnsi="Courier New" w:cs="Courier New"/>
          </w:rPr>
          <w:delText xml:space="preserve">assessed </w:delText>
        </w:r>
      </w:del>
      <w:ins w:id="142" w:author="Gordon, Sarah H" w:date="2021-07-09T11:16:00Z">
        <w:r w:rsidR="000F1236">
          <w:rPr>
            <w:rFonts w:ascii="Courier New" w:hAnsi="Courier New" w:cs="Courier New"/>
          </w:rPr>
          <w:t>measured</w:t>
        </w:r>
      </w:ins>
      <w:ins w:id="143" w:author="Gordon, Sarah H" w:date="2021-07-08T13:46:00Z">
        <w:r w:rsidR="007E569A" w:rsidRPr="008F494B">
          <w:rPr>
            <w:rFonts w:ascii="Courier New" w:hAnsi="Courier New" w:cs="Courier New"/>
          </w:rPr>
          <w:t xml:space="preserve"> </w:t>
        </w:r>
      </w:ins>
      <w:del w:id="144" w:author="Gordon, Sarah H" w:date="2021-07-08T13:46:00Z">
        <w:r w:rsidRPr="008F494B" w:rsidDel="007E569A">
          <w:rPr>
            <w:rFonts w:ascii="Courier New" w:hAnsi="Courier New" w:cs="Courier New"/>
          </w:rPr>
          <w:delText xml:space="preserve">whether </w:delText>
        </w:r>
      </w:del>
      <w:r w:rsidRPr="008F494B">
        <w:rPr>
          <w:rFonts w:ascii="Courier New" w:hAnsi="Courier New" w:cs="Courier New"/>
        </w:rPr>
        <w:t>covariates</w:t>
      </w:r>
      <w:ins w:id="145" w:author="Gordon, Sarah H" w:date="2021-07-08T13:46:00Z">
        <w:r w:rsidR="007E569A">
          <w:rPr>
            <w:rFonts w:ascii="Courier New" w:hAnsi="Courier New" w:cs="Courier New"/>
          </w:rPr>
          <w:t xml:space="preserve"> means</w:t>
        </w:r>
      </w:ins>
      <w:r w:rsidRPr="008F494B">
        <w:rPr>
          <w:rFonts w:ascii="Courier New" w:hAnsi="Courier New" w:cs="Courier New"/>
        </w:rPr>
        <w:t xml:space="preserve"> </w:t>
      </w:r>
      <w:del w:id="146" w:author="Gordon, Sarah H" w:date="2021-07-08T13:46:00Z">
        <w:r w:rsidRPr="008F494B" w:rsidDel="007E569A">
          <w:rPr>
            <w:rFonts w:ascii="Courier New" w:hAnsi="Courier New" w:cs="Courier New"/>
          </w:rPr>
          <w:delText xml:space="preserve">were similar </w:delText>
        </w:r>
      </w:del>
      <w:r w:rsidRPr="008F494B">
        <w:rPr>
          <w:rFonts w:ascii="Courier New" w:hAnsi="Courier New" w:cs="Courier New"/>
        </w:rPr>
        <w:t xml:space="preserve">among </w:t>
      </w:r>
      <w:ins w:id="147" w:author="Gordon, Sarah H" w:date="2021-07-07T15:18:00Z">
        <w:r w:rsidR="001403E0">
          <w:rPr>
            <w:rFonts w:ascii="Courier New" w:hAnsi="Courier New" w:cs="Courier New"/>
          </w:rPr>
          <w:t xml:space="preserve">births to </w:t>
        </w:r>
      </w:ins>
      <w:r w:rsidRPr="008F494B">
        <w:rPr>
          <w:rFonts w:ascii="Courier New" w:hAnsi="Courier New" w:cs="Courier New"/>
        </w:rPr>
        <w:t xml:space="preserve">women </w:t>
      </w:r>
      <w:ins w:id="148" w:author="Gordon, Sarah H" w:date="2021-07-07T15:18:00Z">
        <w:r w:rsidR="001403E0">
          <w:rPr>
            <w:rFonts w:ascii="Courier New" w:hAnsi="Courier New" w:cs="Courier New"/>
          </w:rPr>
          <w:t xml:space="preserve">with incomes </w:t>
        </w:r>
      </w:ins>
      <w:del w:id="149" w:author="Gordon, Sarah H" w:date="2021-07-07T15:18:00Z">
        <w:r w:rsidRPr="008F494B" w:rsidDel="001403E0">
          <w:rPr>
            <w:rFonts w:ascii="Courier New" w:hAnsi="Courier New" w:cs="Courier New"/>
          </w:rPr>
          <w:delText xml:space="preserve">above and </w:delText>
        </w:r>
      </w:del>
      <w:del w:id="150" w:author="Gordon, Sarah H" w:date="2021-07-09T11:34:00Z">
        <w:r w:rsidRPr="008F494B" w:rsidDel="009C516D">
          <w:rPr>
            <w:rFonts w:ascii="Courier New" w:hAnsi="Courier New" w:cs="Courier New"/>
          </w:rPr>
          <w:delText xml:space="preserve">below </w:delText>
        </w:r>
      </w:del>
      <w:ins w:id="151" w:author="Gordon, Sarah H" w:date="2021-07-09T11:34:00Z">
        <w:r w:rsidR="009C516D">
          <w:rPr>
            <w:rFonts w:ascii="Courier New" w:hAnsi="Courier New" w:cs="Courier New"/>
          </w:rPr>
          <w:t>0-</w:t>
        </w:r>
      </w:ins>
      <w:r w:rsidRPr="008F494B">
        <w:rPr>
          <w:rFonts w:ascii="Courier New" w:hAnsi="Courier New" w:cs="Courier New"/>
        </w:rPr>
        <w:t>138</w:t>
      </w:r>
      <w:ins w:id="152" w:author="Gordon, Sarah H" w:date="2021-07-09T12:05:00Z">
        <w:r w:rsidR="00D2757E">
          <w:rPr>
            <w:rFonts w:ascii="Courier New" w:hAnsi="Courier New" w:cs="Courier New"/>
          </w:rPr>
          <w:t xml:space="preserve"> percent</w:t>
        </w:r>
      </w:ins>
      <w:del w:id="153" w:author="Gordon, Sarah H" w:date="2021-07-09T12:05:00Z">
        <w:r w:rsidRPr="008F494B" w:rsidDel="00D2757E">
          <w:rPr>
            <w:rFonts w:ascii="Courier New" w:hAnsi="Courier New" w:cs="Courier New"/>
          </w:rPr>
          <w:delText>%</w:delText>
        </w:r>
      </w:del>
      <w:r w:rsidRPr="008F494B">
        <w:rPr>
          <w:rFonts w:ascii="Courier New" w:hAnsi="Courier New" w:cs="Courier New"/>
        </w:rPr>
        <w:t xml:space="preserve"> FPL </w:t>
      </w:r>
      <w:ins w:id="154" w:author="Gordon, Sarah H" w:date="2021-07-07T15:18:00Z">
        <w:r w:rsidR="00D2757E">
          <w:rPr>
            <w:rFonts w:ascii="Courier New" w:hAnsi="Courier New" w:cs="Courier New"/>
          </w:rPr>
          <w:t>versus 139-265</w:t>
        </w:r>
      </w:ins>
      <w:ins w:id="155" w:author="Gordon, Sarah H" w:date="2021-07-09T12:05:00Z">
        <w:r w:rsidR="00D2757E">
          <w:rPr>
            <w:rFonts w:ascii="Courier New" w:hAnsi="Courier New" w:cs="Courier New"/>
          </w:rPr>
          <w:t xml:space="preserve"> percent</w:t>
        </w:r>
      </w:ins>
      <w:ins w:id="156" w:author="Gordon, Sarah H" w:date="2021-07-07T15:18:00Z">
        <w:r w:rsidR="001403E0">
          <w:rPr>
            <w:rFonts w:ascii="Courier New" w:hAnsi="Courier New" w:cs="Courier New"/>
          </w:rPr>
          <w:t xml:space="preserve"> FPL</w:t>
        </w:r>
      </w:ins>
      <w:ins w:id="157" w:author="Gordon, Sarah H" w:date="2021-07-09T11:34:00Z">
        <w:r w:rsidR="009C516D">
          <w:rPr>
            <w:rFonts w:ascii="Courier New" w:hAnsi="Courier New" w:cs="Courier New"/>
          </w:rPr>
          <w:t xml:space="preserve"> and tested for significant differences in slope at the 138</w:t>
        </w:r>
      </w:ins>
      <w:ins w:id="158" w:author="Gordon, Sarah H" w:date="2021-07-09T12:05:00Z">
        <w:r w:rsidR="00D2757E">
          <w:rPr>
            <w:rFonts w:ascii="Courier New" w:hAnsi="Courier New" w:cs="Courier New"/>
          </w:rPr>
          <w:t xml:space="preserve"> percent</w:t>
        </w:r>
      </w:ins>
      <w:ins w:id="159" w:author="Gordon, Sarah H" w:date="2021-07-09T11:34:00Z">
        <w:r w:rsidR="009C516D">
          <w:rPr>
            <w:rFonts w:ascii="Courier New" w:hAnsi="Courier New" w:cs="Courier New"/>
          </w:rPr>
          <w:t xml:space="preserve"> FPL cutoff</w:t>
        </w:r>
      </w:ins>
      <w:ins w:id="160" w:author="Gordon, Sarah H" w:date="2021-07-08T13:46:00Z">
        <w:r w:rsidR="007E569A">
          <w:rPr>
            <w:rFonts w:ascii="Courier New" w:hAnsi="Courier New" w:cs="Courier New"/>
          </w:rPr>
          <w:t>.</w:t>
        </w:r>
      </w:ins>
      <w:ins w:id="161" w:author="Gordon, Sarah H" w:date="2021-07-07T15:18:00Z">
        <w:r w:rsidR="001403E0">
          <w:rPr>
            <w:rFonts w:ascii="Courier New" w:hAnsi="Courier New" w:cs="Courier New"/>
          </w:rPr>
          <w:t xml:space="preserve"> </w:t>
        </w:r>
      </w:ins>
      <w:del w:id="162" w:author="Gordon, Sarah H" w:date="2021-07-08T13:46:00Z">
        <w:r w:rsidRPr="008F494B" w:rsidDel="007E569A">
          <w:rPr>
            <w:rFonts w:ascii="Courier New" w:hAnsi="Courier New" w:cs="Courier New"/>
          </w:rPr>
          <w:delText xml:space="preserve">using graphical and statistical tests. </w:delText>
        </w:r>
      </w:del>
      <w:del w:id="163" w:author="Gordon, Sarah H" w:date="2021-07-09T11:34:00Z">
        <w:r w:rsidR="001B3698" w:rsidRPr="008F494B" w:rsidDel="009C516D">
          <w:rPr>
            <w:rFonts w:ascii="Courier New" w:hAnsi="Courier New" w:cs="Courier New"/>
          </w:rPr>
          <w:delText>W</w:delText>
        </w:r>
        <w:r w:rsidR="00EB77F7" w:rsidRPr="008F494B" w:rsidDel="009C516D">
          <w:rPr>
            <w:rFonts w:ascii="Courier New" w:hAnsi="Courier New" w:cs="Courier New"/>
          </w:rPr>
          <w:delText>e plotted the relationship be</w:delText>
        </w:r>
        <w:r w:rsidR="001B3698" w:rsidRPr="008F494B" w:rsidDel="009C516D">
          <w:rPr>
            <w:rFonts w:ascii="Courier New" w:hAnsi="Courier New" w:cs="Courier New"/>
          </w:rPr>
          <w:delText xml:space="preserve">tween each covariate and income </w:delText>
        </w:r>
      </w:del>
      <w:del w:id="164" w:author="Gordon, Sarah H" w:date="2021-07-09T11:35:00Z">
        <w:r w:rsidR="001B3698" w:rsidRPr="008F494B" w:rsidDel="009C516D">
          <w:rPr>
            <w:rFonts w:ascii="Courier New" w:hAnsi="Courier New" w:cs="Courier New"/>
          </w:rPr>
          <w:delText xml:space="preserve">to </w:delText>
        </w:r>
        <w:r w:rsidR="00837EB6" w:rsidRPr="008F494B" w:rsidDel="009C516D">
          <w:rPr>
            <w:rFonts w:ascii="Courier New" w:hAnsi="Courier New" w:cs="Courier New"/>
          </w:rPr>
          <w:delText>ascertain</w:delText>
        </w:r>
        <w:r w:rsidR="001B3698" w:rsidRPr="008F494B" w:rsidDel="009C516D">
          <w:rPr>
            <w:rFonts w:ascii="Courier New" w:hAnsi="Courier New" w:cs="Courier New"/>
          </w:rPr>
          <w:delText xml:space="preserve"> whether the </w:delText>
        </w:r>
      </w:del>
      <w:del w:id="165" w:author="Gordon, Sarah H" w:date="2021-07-07T15:20:00Z">
        <w:r w:rsidR="001B3698" w:rsidRPr="008F494B" w:rsidDel="001403E0">
          <w:rPr>
            <w:rFonts w:ascii="Courier New" w:hAnsi="Courier New" w:cs="Courier New"/>
          </w:rPr>
          <w:delText xml:space="preserve">covariate </w:delText>
        </w:r>
      </w:del>
      <w:del w:id="166" w:author="Gordon, Sarah H" w:date="2021-07-09T11:35:00Z">
        <w:r w:rsidR="001B3698" w:rsidRPr="008F494B" w:rsidDel="009C516D">
          <w:rPr>
            <w:rFonts w:ascii="Courier New" w:hAnsi="Courier New" w:cs="Courier New"/>
          </w:rPr>
          <w:delText xml:space="preserve">distribution </w:delText>
        </w:r>
      </w:del>
      <w:del w:id="167" w:author="Gordon, Sarah H" w:date="2021-07-07T15:20:00Z">
        <w:r w:rsidR="003678EC" w:rsidDel="001403E0">
          <w:rPr>
            <w:rFonts w:ascii="Courier New" w:hAnsi="Courier New" w:cs="Courier New"/>
          </w:rPr>
          <w:delText>exhibited</w:delText>
        </w:r>
        <w:r w:rsidR="001B3698" w:rsidRPr="008F494B" w:rsidDel="001403E0">
          <w:rPr>
            <w:rFonts w:ascii="Courier New" w:hAnsi="Courier New" w:cs="Courier New"/>
          </w:rPr>
          <w:delText xml:space="preserve"> a </w:delText>
        </w:r>
        <w:r w:rsidRPr="008F494B" w:rsidDel="001403E0">
          <w:rPr>
            <w:rFonts w:ascii="Courier New" w:hAnsi="Courier New" w:cs="Courier New"/>
          </w:rPr>
          <w:delText>discontinuity</w:delText>
        </w:r>
      </w:del>
      <w:del w:id="168" w:author="Gordon, Sarah H" w:date="2021-07-09T11:35:00Z">
        <w:r w:rsidRPr="008F494B" w:rsidDel="009C516D">
          <w:rPr>
            <w:rFonts w:ascii="Courier New" w:hAnsi="Courier New" w:cs="Courier New"/>
          </w:rPr>
          <w:delText xml:space="preserve"> </w:delText>
        </w:r>
        <w:r w:rsidR="001B3698" w:rsidRPr="008F494B" w:rsidDel="009C516D">
          <w:rPr>
            <w:rFonts w:ascii="Courier New" w:hAnsi="Courier New" w:cs="Courier New"/>
          </w:rPr>
          <w:delText>at the 138% threshold</w:delText>
        </w:r>
      </w:del>
      <w:del w:id="169" w:author="Gordon, Sarah H" w:date="2021-07-07T15:21:00Z">
        <w:r w:rsidRPr="008F494B" w:rsidDel="001403E0">
          <w:rPr>
            <w:rFonts w:ascii="Courier New" w:hAnsi="Courier New" w:cs="Courier New"/>
          </w:rPr>
          <w:delText>.</w:delText>
        </w:r>
      </w:del>
      <w:del w:id="170" w:author="Gordon, Sarah H" w:date="2021-07-09T11:35:00Z">
        <w:r w:rsidRPr="008F494B" w:rsidDel="009C516D">
          <w:rPr>
            <w:rFonts w:ascii="Courier New" w:hAnsi="Courier New" w:cs="Courier New"/>
          </w:rPr>
          <w:delText xml:space="preserve"> </w:delText>
        </w:r>
      </w:del>
      <w:del w:id="171" w:author="Gordon, Sarah H" w:date="2021-07-07T15:19:00Z">
        <w:r w:rsidR="00660578" w:rsidRPr="008F494B" w:rsidDel="001403E0">
          <w:rPr>
            <w:rFonts w:ascii="Courier New" w:hAnsi="Courier New" w:cs="Courier New"/>
          </w:rPr>
          <w:delText xml:space="preserve">We also computed the difference in slope for each covariate on either side of the 138% FPL threshold to assess whether </w:delText>
        </w:r>
        <w:r w:rsidR="003678EC" w:rsidDel="001403E0">
          <w:rPr>
            <w:rFonts w:ascii="Courier New" w:hAnsi="Courier New" w:cs="Courier New"/>
          </w:rPr>
          <w:delText xml:space="preserve">any </w:delText>
        </w:r>
        <w:r w:rsidR="00837EB6" w:rsidRPr="008F494B" w:rsidDel="001403E0">
          <w:rPr>
            <w:rFonts w:ascii="Courier New" w:hAnsi="Courier New" w:cs="Courier New"/>
          </w:rPr>
          <w:delText>discontinuities</w:delText>
        </w:r>
        <w:r w:rsidR="00660578" w:rsidRPr="008F494B" w:rsidDel="001403E0">
          <w:rPr>
            <w:rFonts w:ascii="Courier New" w:hAnsi="Courier New" w:cs="Courier New"/>
          </w:rPr>
          <w:delText xml:space="preserve"> at the cutoff</w:delText>
        </w:r>
        <w:r w:rsidR="003678EC" w:rsidDel="001403E0">
          <w:rPr>
            <w:rFonts w:ascii="Courier New" w:hAnsi="Courier New" w:cs="Courier New"/>
          </w:rPr>
          <w:delText xml:space="preserve"> were </w:delText>
        </w:r>
        <w:r w:rsidR="003678EC" w:rsidRPr="008F494B" w:rsidDel="001403E0">
          <w:rPr>
            <w:rFonts w:ascii="Courier New" w:hAnsi="Courier New" w:cs="Courier New"/>
          </w:rPr>
          <w:delText>statistically significant</w:delText>
        </w:r>
        <w:r w:rsidR="00660578" w:rsidRPr="008F494B" w:rsidDel="001403E0">
          <w:rPr>
            <w:rFonts w:ascii="Courier New" w:hAnsi="Courier New" w:cs="Courier New"/>
          </w:rPr>
          <w:delText xml:space="preserve">. </w:delText>
        </w:r>
      </w:del>
      <w:del w:id="172" w:author="Gordon, Sarah H" w:date="2021-07-07T15:21:00Z">
        <w:r w:rsidR="00433D8C" w:rsidRPr="008F494B" w:rsidDel="001403E0">
          <w:rPr>
            <w:rFonts w:ascii="Courier New" w:hAnsi="Courier New" w:cs="Courier New"/>
          </w:rPr>
          <w:delText xml:space="preserve">Smooth covariate distributions across the cut-off (i.e. no statistically significant changes in slope) suggest </w:delText>
        </w:r>
        <w:r w:rsidRPr="008F494B" w:rsidDel="001403E0">
          <w:rPr>
            <w:rFonts w:ascii="Courier New" w:hAnsi="Courier New" w:cs="Courier New"/>
          </w:rPr>
          <w:delText xml:space="preserve">that the income cutoff is </w:delText>
        </w:r>
        <w:r w:rsidR="00433D8C" w:rsidRPr="008F494B" w:rsidDel="001403E0">
          <w:rPr>
            <w:rFonts w:ascii="Courier New" w:hAnsi="Courier New" w:cs="Courier New"/>
          </w:rPr>
          <w:delText xml:space="preserve">not </w:delText>
        </w:r>
      </w:del>
      <w:del w:id="173" w:author="Gordon, Sarah H" w:date="2021-07-09T11:35:00Z">
        <w:r w:rsidRPr="008F494B" w:rsidDel="009C516D">
          <w:rPr>
            <w:rFonts w:ascii="Courier New" w:hAnsi="Courier New" w:cs="Courier New"/>
          </w:rPr>
          <w:delText>associated with systematic differences between those eligible and ineligible for postpartum Medicaid coverage at 60 days</w:delText>
        </w:r>
        <w:r w:rsidR="00433D8C" w:rsidRPr="008F494B" w:rsidDel="009C516D">
          <w:rPr>
            <w:rFonts w:ascii="Courier New" w:hAnsi="Courier New" w:cs="Courier New"/>
          </w:rPr>
          <w:delText>.</w:delText>
        </w:r>
      </w:del>
    </w:p>
    <w:p w14:paraId="6CAB6C31" w14:textId="59CCFB45" w:rsidR="009768DC" w:rsidRPr="008F494B" w:rsidRDefault="009C516D" w:rsidP="009C516D">
      <w:pPr>
        <w:spacing w:after="0" w:line="480" w:lineRule="auto"/>
        <w:rPr>
          <w:rFonts w:ascii="Courier New" w:hAnsi="Courier New" w:cs="Courier New"/>
        </w:rPr>
        <w:pPrChange w:id="174" w:author="Gordon, Sarah H" w:date="2021-07-09T11:35:00Z">
          <w:pPr>
            <w:spacing w:after="0" w:line="480" w:lineRule="auto"/>
            <w:ind w:firstLine="720"/>
          </w:pPr>
        </w:pPrChange>
      </w:pPr>
      <w:ins w:id="175" w:author="Gordon, Sarah H" w:date="2021-07-09T11:35:00Z">
        <w:r>
          <w:rPr>
            <w:rFonts w:ascii="Courier New" w:hAnsi="Courier New" w:cs="Courier New"/>
          </w:rPr>
          <w:t>Then, t</w:t>
        </w:r>
      </w:ins>
      <w:del w:id="176" w:author="Gordon, Sarah H" w:date="2021-07-09T11:35:00Z">
        <w:r w:rsidR="009E7577" w:rsidRPr="008F494B" w:rsidDel="009C516D">
          <w:rPr>
            <w:rFonts w:ascii="Courier New" w:hAnsi="Courier New" w:cs="Courier New"/>
          </w:rPr>
          <w:delText>T</w:delText>
        </w:r>
      </w:del>
      <w:r w:rsidR="009E7577" w:rsidRPr="008F494B">
        <w:rPr>
          <w:rFonts w:ascii="Courier New" w:hAnsi="Courier New" w:cs="Courier New"/>
        </w:rPr>
        <w:t>o visually assess the relationship between postpartum Medicaid eligibility and</w:t>
      </w:r>
      <w:r w:rsidR="00285872" w:rsidRPr="008F494B">
        <w:rPr>
          <w:rFonts w:ascii="Courier New" w:hAnsi="Courier New" w:cs="Courier New"/>
        </w:rPr>
        <w:t xml:space="preserve"> </w:t>
      </w:r>
      <w:del w:id="177" w:author="Gordon, Sarah H" w:date="2021-07-07T15:25:00Z">
        <w:r w:rsidR="00285872" w:rsidRPr="008F494B" w:rsidDel="001403E0">
          <w:rPr>
            <w:rFonts w:ascii="Courier New" w:hAnsi="Courier New" w:cs="Courier New"/>
          </w:rPr>
          <w:delText xml:space="preserve">the </w:delText>
        </w:r>
      </w:del>
      <w:ins w:id="178" w:author="Gordon, Sarah H" w:date="2021-07-07T15:25:00Z">
        <w:r w:rsidR="001403E0">
          <w:rPr>
            <w:rFonts w:ascii="Courier New" w:hAnsi="Courier New" w:cs="Courier New"/>
          </w:rPr>
          <w:t>continuity of coverage</w:t>
        </w:r>
        <w:r w:rsidR="001403E0" w:rsidRPr="008F494B">
          <w:rPr>
            <w:rFonts w:ascii="Courier New" w:hAnsi="Courier New" w:cs="Courier New"/>
          </w:rPr>
          <w:t xml:space="preserve"> </w:t>
        </w:r>
      </w:ins>
      <w:r w:rsidR="00285872" w:rsidRPr="008F494B">
        <w:rPr>
          <w:rFonts w:ascii="Courier New" w:hAnsi="Courier New" w:cs="Courier New"/>
        </w:rPr>
        <w:t>outcomes</w:t>
      </w:r>
      <w:del w:id="179" w:author="Gordon, Sarah H" w:date="2021-07-07T15:25:00Z">
        <w:r w:rsidR="001B738A" w:rsidRPr="008F494B" w:rsidDel="001403E0">
          <w:rPr>
            <w:rFonts w:ascii="Courier New" w:hAnsi="Courier New" w:cs="Courier New"/>
          </w:rPr>
          <w:delText xml:space="preserve"> of interest</w:delText>
        </w:r>
      </w:del>
      <w:r w:rsidR="00285872" w:rsidRPr="008F494B">
        <w:rPr>
          <w:rFonts w:ascii="Courier New" w:hAnsi="Courier New" w:cs="Courier New"/>
        </w:rPr>
        <w:t xml:space="preserve">, we </w:t>
      </w:r>
      <w:r w:rsidR="00433D8C" w:rsidRPr="008F494B">
        <w:rPr>
          <w:rFonts w:ascii="Courier New" w:hAnsi="Courier New" w:cs="Courier New"/>
        </w:rPr>
        <w:t>plotted the</w:t>
      </w:r>
      <w:r w:rsidR="008F40BB" w:rsidRPr="008F494B">
        <w:rPr>
          <w:rFonts w:ascii="Courier New" w:hAnsi="Courier New" w:cs="Courier New"/>
        </w:rPr>
        <w:t xml:space="preserve"> distribution of each</w:t>
      </w:r>
      <w:r w:rsidR="0065470D" w:rsidRPr="008F494B">
        <w:rPr>
          <w:rFonts w:ascii="Courier New" w:hAnsi="Courier New" w:cs="Courier New"/>
        </w:rPr>
        <w:t xml:space="preserve"> </w:t>
      </w:r>
      <w:r w:rsidR="00285872" w:rsidRPr="008F494B">
        <w:rPr>
          <w:rFonts w:ascii="Courier New" w:hAnsi="Courier New" w:cs="Courier New"/>
        </w:rPr>
        <w:t xml:space="preserve">outcome </w:t>
      </w:r>
      <w:r w:rsidR="00433D8C" w:rsidRPr="008F494B">
        <w:rPr>
          <w:rFonts w:ascii="Courier New" w:hAnsi="Courier New" w:cs="Courier New"/>
        </w:rPr>
        <w:t>by</w:t>
      </w:r>
      <w:r w:rsidR="00285872" w:rsidRPr="008F494B">
        <w:rPr>
          <w:rFonts w:ascii="Courier New" w:hAnsi="Courier New" w:cs="Courier New"/>
        </w:rPr>
        <w:t xml:space="preserve"> income</w:t>
      </w:r>
      <w:del w:id="180" w:author="Gordon, Sarah H" w:date="2021-07-07T15:23:00Z">
        <w:r w:rsidR="008F40BB" w:rsidRPr="008F494B" w:rsidDel="001403E0">
          <w:rPr>
            <w:rFonts w:ascii="Courier New" w:hAnsi="Courier New" w:cs="Courier New"/>
          </w:rPr>
          <w:delText>, ranging from 0-265% FPL</w:delText>
        </w:r>
      </w:del>
      <w:r w:rsidR="00285872" w:rsidRPr="008F494B">
        <w:rPr>
          <w:rFonts w:ascii="Courier New" w:hAnsi="Courier New" w:cs="Courier New"/>
        </w:rPr>
        <w:t xml:space="preserve">. </w:t>
      </w:r>
      <w:ins w:id="181" w:author="Gordon, Sarah H" w:date="2021-07-09T11:35:00Z">
        <w:r>
          <w:rPr>
            <w:rFonts w:ascii="Courier New" w:hAnsi="Courier New" w:cs="Courier New"/>
          </w:rPr>
          <w:t>Finally, w</w:t>
        </w:r>
      </w:ins>
      <w:ins w:id="182" w:author="Gordon, Sarah H" w:date="2021-07-07T15:25:00Z">
        <w:r w:rsidR="001403E0">
          <w:rPr>
            <w:rFonts w:ascii="Courier New" w:hAnsi="Courier New" w:cs="Courier New"/>
          </w:rPr>
          <w:t xml:space="preserve">e </w:t>
        </w:r>
      </w:ins>
      <w:ins w:id="183" w:author="Gordon, Sarah H" w:date="2021-07-08T13:53:00Z">
        <w:r w:rsidR="00621609">
          <w:rPr>
            <w:rFonts w:ascii="Courier New" w:hAnsi="Courier New" w:cs="Courier New"/>
          </w:rPr>
          <w:t xml:space="preserve">used weighted least squares to </w:t>
        </w:r>
      </w:ins>
      <w:ins w:id="184" w:author="Gordon, Sarah H" w:date="2021-07-07T15:25:00Z">
        <w:r w:rsidR="00621609">
          <w:rPr>
            <w:rFonts w:ascii="Courier New" w:hAnsi="Courier New" w:cs="Courier New"/>
          </w:rPr>
          <w:t>estimate</w:t>
        </w:r>
        <w:r w:rsidR="001403E0">
          <w:rPr>
            <w:rFonts w:ascii="Courier New" w:hAnsi="Courier New" w:cs="Courier New"/>
          </w:rPr>
          <w:t xml:space="preserve"> </w:t>
        </w:r>
      </w:ins>
      <w:del w:id="185" w:author="Gordon, Sarah H" w:date="2021-07-07T15:25:00Z">
        <w:r w:rsidR="009768DC" w:rsidRPr="008F494B" w:rsidDel="001403E0">
          <w:rPr>
            <w:rFonts w:ascii="Courier New" w:hAnsi="Courier New" w:cs="Courier New"/>
          </w:rPr>
          <w:delText xml:space="preserve">Our primary </w:delText>
        </w:r>
        <w:r w:rsidR="00EB77F7" w:rsidRPr="008F494B" w:rsidDel="001403E0">
          <w:rPr>
            <w:rFonts w:ascii="Courier New" w:hAnsi="Courier New" w:cs="Courier New"/>
          </w:rPr>
          <w:delText>estimation strategy for the regression discontinuity</w:delText>
        </w:r>
        <w:r w:rsidR="009768DC" w:rsidRPr="008F494B" w:rsidDel="001403E0">
          <w:rPr>
            <w:rFonts w:ascii="Courier New" w:hAnsi="Courier New" w:cs="Courier New"/>
          </w:rPr>
          <w:delText xml:space="preserve"> </w:delText>
        </w:r>
        <w:r w:rsidR="008D5039" w:rsidRPr="008F494B" w:rsidDel="001403E0">
          <w:rPr>
            <w:rFonts w:ascii="Courier New" w:hAnsi="Courier New" w:cs="Courier New"/>
          </w:rPr>
          <w:delText>design</w:delText>
        </w:r>
        <w:r w:rsidR="009768DC" w:rsidRPr="008F494B" w:rsidDel="001403E0">
          <w:rPr>
            <w:rFonts w:ascii="Courier New" w:hAnsi="Courier New" w:cs="Courier New"/>
          </w:rPr>
          <w:delText xml:space="preserve"> was</w:delText>
        </w:r>
      </w:del>
      <w:r w:rsidR="009768DC" w:rsidRPr="008F494B">
        <w:rPr>
          <w:rFonts w:ascii="Courier New" w:hAnsi="Courier New" w:cs="Courier New"/>
        </w:rPr>
        <w:t xml:space="preserve"> a </w:t>
      </w:r>
      <w:del w:id="186" w:author="Gordon, Sarah H" w:date="2021-07-07T15:23:00Z">
        <w:r w:rsidR="009768DC" w:rsidRPr="008F494B" w:rsidDel="001403E0">
          <w:rPr>
            <w:rFonts w:ascii="Courier New" w:hAnsi="Courier New" w:cs="Courier New"/>
          </w:rPr>
          <w:delText>non-</w:delText>
        </w:r>
      </w:del>
      <w:r w:rsidR="009768DC" w:rsidRPr="008F494B">
        <w:rPr>
          <w:rFonts w:ascii="Courier New" w:hAnsi="Courier New" w:cs="Courier New"/>
        </w:rPr>
        <w:t xml:space="preserve">parametric </w:t>
      </w:r>
      <w:del w:id="187" w:author="Gordon, Sarah H" w:date="2021-07-07T15:23:00Z">
        <w:r w:rsidR="009768DC" w:rsidRPr="008F494B" w:rsidDel="001403E0">
          <w:rPr>
            <w:rFonts w:ascii="Courier New" w:hAnsi="Courier New" w:cs="Courier New"/>
          </w:rPr>
          <w:delText xml:space="preserve">local </w:delText>
        </w:r>
      </w:del>
      <w:ins w:id="188" w:author="Gordon, Sarah H" w:date="2021-07-07T15:23:00Z">
        <w:r w:rsidR="001403E0">
          <w:rPr>
            <w:rFonts w:ascii="Courier New" w:hAnsi="Courier New" w:cs="Courier New"/>
          </w:rPr>
          <w:t>quadratic</w:t>
        </w:r>
        <w:r w:rsidR="001403E0" w:rsidRPr="008F494B">
          <w:rPr>
            <w:rFonts w:ascii="Courier New" w:hAnsi="Courier New" w:cs="Courier New"/>
          </w:rPr>
          <w:t xml:space="preserve"> </w:t>
        </w:r>
      </w:ins>
      <w:r w:rsidR="003678EC">
        <w:rPr>
          <w:rFonts w:ascii="Courier New" w:hAnsi="Courier New" w:cs="Courier New"/>
        </w:rPr>
        <w:t xml:space="preserve">polynomial </w:t>
      </w:r>
      <w:r w:rsidR="009768DC" w:rsidRPr="008F494B">
        <w:rPr>
          <w:rFonts w:ascii="Courier New" w:hAnsi="Courier New" w:cs="Courier New"/>
        </w:rPr>
        <w:t>regression</w:t>
      </w:r>
      <w:ins w:id="189" w:author="Gordon, Sarah H" w:date="2021-07-09T11:35:00Z">
        <w:r>
          <w:rPr>
            <w:rFonts w:ascii="Courier New" w:hAnsi="Courier New" w:cs="Courier New"/>
          </w:rPr>
          <w:t>,</w:t>
        </w:r>
      </w:ins>
      <w:r w:rsidR="009768DC" w:rsidRPr="008F494B">
        <w:rPr>
          <w:rFonts w:ascii="Courier New" w:hAnsi="Courier New" w:cs="Courier New"/>
        </w:rPr>
        <w:t xml:space="preserve"> </w:t>
      </w:r>
      <w:del w:id="190" w:author="Gordon, Sarah H" w:date="2021-07-07T15:24:00Z">
        <w:r w:rsidR="008F40BB" w:rsidRPr="008F494B" w:rsidDel="001403E0">
          <w:rPr>
            <w:rFonts w:ascii="Courier New" w:hAnsi="Courier New" w:cs="Courier New"/>
          </w:rPr>
          <w:delText>limited to</w:delText>
        </w:r>
        <w:r w:rsidR="009768DC" w:rsidRPr="008F494B" w:rsidDel="001403E0">
          <w:rPr>
            <w:rFonts w:ascii="Courier New" w:hAnsi="Courier New" w:cs="Courier New"/>
          </w:rPr>
          <w:delText xml:space="preserve"> those with incomes within a narrow, “optimal” bandwidth above and below 138% FPL</w:delText>
        </w:r>
        <w:r w:rsidR="00B377AB" w:rsidRPr="008F494B" w:rsidDel="001403E0">
          <w:rPr>
            <w:rFonts w:ascii="Courier New" w:hAnsi="Courier New" w:cs="Courier New"/>
          </w:rPr>
          <w:delText xml:space="preserve">, </w:delText>
        </w:r>
      </w:del>
      <w:del w:id="191" w:author="Gordon, Sarah H" w:date="2021-07-09T11:36:00Z">
        <w:r w:rsidR="00B377AB" w:rsidRPr="008F494B" w:rsidDel="009C516D">
          <w:rPr>
            <w:rFonts w:ascii="Courier New" w:hAnsi="Courier New" w:cs="Courier New"/>
          </w:rPr>
          <w:delText>with</w:delText>
        </w:r>
      </w:del>
      <w:ins w:id="192" w:author="Gordon, Sarah H" w:date="2021-07-09T11:36:00Z">
        <w:r>
          <w:rPr>
            <w:rFonts w:ascii="Courier New" w:hAnsi="Courier New" w:cs="Courier New"/>
          </w:rPr>
          <w:t xml:space="preserve"> </w:t>
        </w:r>
      </w:ins>
      <w:ins w:id="193" w:author="Gordon, Sarah H" w:date="2021-07-08T13:53:00Z">
        <w:r w:rsidR="00621609">
          <w:rPr>
            <w:rFonts w:ascii="Courier New" w:hAnsi="Courier New" w:cs="Courier New"/>
          </w:rPr>
          <w:t>weight</w:t>
        </w:r>
      </w:ins>
      <w:ins w:id="194" w:author="Gordon, Sarah H" w:date="2021-07-09T11:36:00Z">
        <w:r>
          <w:rPr>
            <w:rFonts w:ascii="Courier New" w:hAnsi="Courier New" w:cs="Courier New"/>
          </w:rPr>
          <w:t>ing</w:t>
        </w:r>
      </w:ins>
      <w:r w:rsidR="00B377AB" w:rsidRPr="008F494B">
        <w:rPr>
          <w:rFonts w:ascii="Courier New" w:hAnsi="Courier New" w:cs="Courier New"/>
        </w:rPr>
        <w:t xml:space="preserve"> observations close</w:t>
      </w:r>
      <w:ins w:id="195" w:author="Gordon, Sarah H" w:date="2021-07-09T11:36:00Z">
        <w:r>
          <w:rPr>
            <w:rFonts w:ascii="Courier New" w:hAnsi="Courier New" w:cs="Courier New"/>
          </w:rPr>
          <w:t>st</w:t>
        </w:r>
      </w:ins>
      <w:del w:id="196" w:author="Gordon, Sarah H" w:date="2021-07-09T11:36:00Z">
        <w:r w:rsidR="00B377AB" w:rsidRPr="008F494B" w:rsidDel="009C516D">
          <w:rPr>
            <w:rFonts w:ascii="Courier New" w:hAnsi="Courier New" w:cs="Courier New"/>
          </w:rPr>
          <w:delText>r</w:delText>
        </w:r>
      </w:del>
      <w:r w:rsidR="00B377AB" w:rsidRPr="008F494B">
        <w:rPr>
          <w:rFonts w:ascii="Courier New" w:hAnsi="Courier New" w:cs="Courier New"/>
        </w:rPr>
        <w:t xml:space="preserve"> to the income threshold </w:t>
      </w:r>
      <w:del w:id="197" w:author="Gordon, Sarah H" w:date="2021-07-08T13:55:00Z">
        <w:r w:rsidR="00B377AB" w:rsidRPr="008F494B" w:rsidDel="00621609">
          <w:rPr>
            <w:rFonts w:ascii="Courier New" w:hAnsi="Courier New" w:cs="Courier New"/>
          </w:rPr>
          <w:delText xml:space="preserve">weighted </w:delText>
        </w:r>
      </w:del>
      <w:del w:id="198" w:author="Gordon, Sarah H" w:date="2021-07-08T13:53:00Z">
        <w:r w:rsidR="00B377AB" w:rsidRPr="008F494B" w:rsidDel="00621609">
          <w:rPr>
            <w:rFonts w:ascii="Courier New" w:hAnsi="Courier New" w:cs="Courier New"/>
          </w:rPr>
          <w:delText xml:space="preserve">most </w:delText>
        </w:r>
      </w:del>
      <w:ins w:id="199" w:author="Gordon, Sarah H" w:date="2021-07-08T13:53:00Z">
        <w:r w:rsidR="00621609">
          <w:rPr>
            <w:rFonts w:ascii="Courier New" w:hAnsi="Courier New" w:cs="Courier New"/>
          </w:rPr>
          <w:t>more</w:t>
        </w:r>
        <w:r w:rsidR="00621609" w:rsidRPr="008F494B">
          <w:rPr>
            <w:rFonts w:ascii="Courier New" w:hAnsi="Courier New" w:cs="Courier New"/>
          </w:rPr>
          <w:t xml:space="preserve"> </w:t>
        </w:r>
      </w:ins>
      <w:r w:rsidR="00B377AB" w:rsidRPr="008F494B">
        <w:rPr>
          <w:rFonts w:ascii="Courier New" w:hAnsi="Courier New" w:cs="Courier New"/>
        </w:rPr>
        <w:t>heavily</w:t>
      </w:r>
      <w:r w:rsidR="009768DC" w:rsidRPr="008F494B">
        <w:rPr>
          <w:rFonts w:ascii="Courier New" w:hAnsi="Courier New" w:cs="Courier New"/>
        </w:rPr>
        <w:t>.</w:t>
      </w:r>
      <w:r w:rsidR="00B7299A" w:rsidRPr="008F494B">
        <w:rPr>
          <w:rFonts w:ascii="Courier New" w:hAnsi="Courier New" w:cs="Courier New"/>
        </w:rPr>
        <w:fldChar w:fldCharType="begin"/>
      </w:r>
      <w:r w:rsidR="006035D0">
        <w:rPr>
          <w:rFonts w:ascii="Courier New" w:hAnsi="Courier New" w:cs="Courier New"/>
        </w:rPr>
        <w:instrText xml:space="preserve"> ADDIN ZOTERO_ITEM CSL_CITATION {"citationID":"GIud7RNw","properties":{"formattedCitation":"\\super 17,18\\nosupersub{}","plainCitation":"17,18","noteIndex":0},"citationItems":[{"id":3713,"uris":["http://zotero.org/users/2141015/items/YZ2FPF2F"],"uri":["http://zotero.org/users/2141015/items/YZ2FPF2F"],"itemData":{"id":3713,"type":"article-journal","abstract":"We investigate the choice of the bandwidth for the regression discontinuity estimator. We focus on estimation by local linear regression, which was shown to have attractive properties (Porter, J. 2003, “Estimation in the Regression Discontinuity Model” (unpublished, Department of Economics, University of Wisconsin, Madison)). We derive the asymptotically optimal bandwidth under squared error loss. This optimal bandwidth depends on unknown functionals of the distribution of the data and we propose simple and consistent estimators for these functionals to obtain a fully data-driven bandwidth algorithm. We show that this bandwidth estimator is optimal according to the criterion of Li (1987, “Asymptotic Optimality for Cp, CL, Cross-validation and Generalized Cross-validation: Discrete Index Set”, Annals of Statistics, 15, 958–975), although it is not unique in the sense that alternative consistent estimators for the unknown functionals would lead to bandwidth estimators with the same optimality properties. We illustrate the proposed bandwidth, and the sensitivity to the choices made in our algorithm, by applying the methods to a data set previously analysed by Lee (2008, “Randomized Experiments from Non-random Selection in U.S. House Elections”, Journal of Econometrics, 142, 675–697) as well as by conducting a small simulation study.","container-title":"The Review of Economic Studies","DOI":"10.1093/restud/rdr043","ISSN":"0034-6527","issue":"3","journalAbbreviation":"The Review of Economic Studies","page":"933-959","source":"Silverchair","title":"Optimal Bandwidth Choice for the Regression Discontinuity Estimator","volume":"79","author":[{"family":"Imbens","given":"Guido"},{"family":"Kalyanaraman","given":"Karthik"}],"issued":{"date-parts":[["2012",7,1]]}}},{"id":3723,"uris":["http://zotero.org/users/2141015/items/AU5YEX9W"],"uri":["http://zotero.org/users/2141015/items/AU5YEX9W"],"itemData":{"id":3723,"type":"article-journal","abstract":"In the regression-discontinuity (RD) design, units are assigned to treatment based on whether their value of an observed covariate exceeds a known cutoff. In this design, local polynomial estimators are now routinely employed to construct confidence intervals for treatment effects. The performance of these confidence intervals in applications, however, may be seriously hampered by their sensitivity to the specific bandwidth employed. Available bandwidth selectors typically yield a “large” bandwidth, leading to data-driven confidence intervals that may be biased, with empirical coverage well below their nominal target. We propose new theory-based, more robust confidence interval estimators for average treatment effects at the cutoff in sharp RD, sharp kink RD, fuzzy RD, and fuzzy kink RD designs. Our proposed confidence intervals are constructed using a bias-corrected RD estimator together with a novel standard error estimator. For practical implementation, we discuss mean squared error optimal bandwidths, which are by construction not valid for conventional confidence intervals but are valid with our robust approach, and consistent standard error estimators based on our new variance formulas. In a special case of practical interest, our procedure amounts to running a quadratic instead of a linear local regression. More generally, our results give a formal justification to simple inference procedures based on increasing the order of the local polynomial estimator employed. We find in a simulation study that our confidence intervals exhibit close-to-correct empirical coverage and good empirical interval length on average, remarkably improving upon the alternatives available in the literature. All results are readily available in R and STATA using our companion software packages described in Calonico, Cattaneo, and Titiunik (2014d, 2014b).","container-title":"Econometrica","DOI":"https://doi.org/10.3982/ECTA11757","ISSN":"1468-0262","issue":"6","language":"en","note":"_eprint: https://onlinelibrary.wiley.com/doi/pdf/10.3982/ECTA11757","page":"2295-2326","source":"Wiley Online Library","title":"Robust Nonparametric Confidence Intervals for Regression-Discontinuity Designs","volume":"82","author":[{"family":"Calonico","given":"Sebastian"},{"family":"Cattaneo","given":"Matias D."},{"family":"Titiunik","given":"Rocio"}],"issued":{"date-parts":[["2014"]]}}}],"schema":"https://github.com/citation-style-language/schema/raw/master/csl-citation.json"} </w:instrText>
      </w:r>
      <w:r w:rsidR="00B7299A" w:rsidRPr="008F494B">
        <w:rPr>
          <w:rFonts w:ascii="Courier New" w:hAnsi="Courier New" w:cs="Courier New"/>
        </w:rPr>
        <w:fldChar w:fldCharType="separate"/>
      </w:r>
      <w:r w:rsidR="006035D0" w:rsidRPr="006035D0">
        <w:rPr>
          <w:rFonts w:ascii="Courier New" w:hAnsi="Courier New" w:cs="Courier New"/>
          <w:szCs w:val="24"/>
          <w:vertAlign w:val="superscript"/>
        </w:rPr>
        <w:t>17,18</w:t>
      </w:r>
      <w:r w:rsidR="00B7299A" w:rsidRPr="008F494B">
        <w:rPr>
          <w:rFonts w:ascii="Courier New" w:hAnsi="Courier New" w:cs="Courier New"/>
        </w:rPr>
        <w:fldChar w:fldCharType="end"/>
      </w:r>
      <w:r w:rsidR="00EB77F7" w:rsidRPr="008F494B">
        <w:rPr>
          <w:rFonts w:ascii="Courier New" w:hAnsi="Courier New" w:cs="Courier New"/>
        </w:rPr>
        <w:t xml:space="preserve"> </w:t>
      </w:r>
      <w:r w:rsidR="003678EC">
        <w:rPr>
          <w:rFonts w:ascii="Courier New" w:hAnsi="Courier New" w:cs="Courier New"/>
        </w:rPr>
        <w:t>M</w:t>
      </w:r>
      <w:r w:rsidR="008F40BB" w:rsidRPr="008F494B">
        <w:rPr>
          <w:rFonts w:ascii="Courier New" w:hAnsi="Courier New" w:cs="Courier New"/>
        </w:rPr>
        <w:t>odels</w:t>
      </w:r>
      <w:r w:rsidR="0065470D" w:rsidRPr="008F494B">
        <w:rPr>
          <w:rFonts w:ascii="Courier New" w:hAnsi="Courier New" w:cs="Courier New"/>
        </w:rPr>
        <w:t xml:space="preserve"> included an indicator variable for postpartum Medicaid eligibility, income as a continuous variable, and an interaction term between the</w:t>
      </w:r>
      <w:r w:rsidR="008F40BB" w:rsidRPr="008F494B">
        <w:rPr>
          <w:rFonts w:ascii="Courier New" w:hAnsi="Courier New" w:cs="Courier New"/>
        </w:rPr>
        <w:t>se</w:t>
      </w:r>
      <w:r w:rsidR="0065470D" w:rsidRPr="008F494B">
        <w:rPr>
          <w:rFonts w:ascii="Courier New" w:hAnsi="Courier New" w:cs="Courier New"/>
        </w:rPr>
        <w:t xml:space="preserve"> two</w:t>
      </w:r>
      <w:r w:rsidR="008F40BB" w:rsidRPr="008F494B">
        <w:rPr>
          <w:rFonts w:ascii="Courier New" w:hAnsi="Courier New" w:cs="Courier New"/>
        </w:rPr>
        <w:t xml:space="preserve"> variables</w:t>
      </w:r>
      <w:ins w:id="200" w:author="Gordon, Sarah H" w:date="2021-07-09T09:11:00Z">
        <w:r w:rsidR="00AE380A">
          <w:rPr>
            <w:rFonts w:ascii="Courier New" w:hAnsi="Courier New" w:cs="Courier New"/>
          </w:rPr>
          <w:t xml:space="preserve">. This </w:t>
        </w:r>
      </w:ins>
      <w:ins w:id="201" w:author="Gordon, Sarah H" w:date="2021-07-09T11:36:00Z">
        <w:r>
          <w:rPr>
            <w:rFonts w:ascii="Courier New" w:hAnsi="Courier New" w:cs="Courier New"/>
          </w:rPr>
          <w:t>interaction</w:t>
        </w:r>
      </w:ins>
      <w:ins w:id="202" w:author="Gordon, Sarah H" w:date="2021-07-09T09:11:00Z">
        <w:r w:rsidR="00AE380A">
          <w:rPr>
            <w:rFonts w:ascii="Courier New" w:hAnsi="Courier New" w:cs="Courier New"/>
          </w:rPr>
          <w:t xml:space="preserve"> term</w:t>
        </w:r>
      </w:ins>
      <w:del w:id="203" w:author="Gordon, Sarah H" w:date="2021-07-09T09:11:00Z">
        <w:r w:rsidR="008D5039" w:rsidRPr="008F494B" w:rsidDel="00AE380A">
          <w:rPr>
            <w:rFonts w:ascii="Courier New" w:hAnsi="Courier New" w:cs="Courier New"/>
          </w:rPr>
          <w:delText>,</w:delText>
        </w:r>
        <w:r w:rsidR="008F40BB" w:rsidRPr="008F494B" w:rsidDel="00AE380A">
          <w:rPr>
            <w:rFonts w:ascii="Courier New" w:hAnsi="Courier New" w:cs="Courier New"/>
          </w:rPr>
          <w:delText xml:space="preserve"> which</w:delText>
        </w:r>
      </w:del>
      <w:r w:rsidR="008F40BB" w:rsidRPr="008F494B">
        <w:rPr>
          <w:rFonts w:ascii="Courier New" w:hAnsi="Courier New" w:cs="Courier New"/>
        </w:rPr>
        <w:t xml:space="preserve"> </w:t>
      </w:r>
      <w:ins w:id="204" w:author="Gordon, Sarah H" w:date="2021-07-07T15:26:00Z">
        <w:r w:rsidR="001403E0">
          <w:rPr>
            <w:rFonts w:ascii="Courier New" w:hAnsi="Courier New" w:cs="Courier New"/>
          </w:rPr>
          <w:t xml:space="preserve">was the estimate of interest, indicating whether the effect of postpartum </w:t>
        </w:r>
      </w:ins>
      <w:ins w:id="205" w:author="Gordon, Sarah H" w:date="2021-07-07T15:27:00Z">
        <w:r w:rsidR="001403E0">
          <w:rPr>
            <w:rFonts w:ascii="Courier New" w:hAnsi="Courier New" w:cs="Courier New"/>
          </w:rPr>
          <w:t>Medicaid eligibility varied significantly for births above versus below the postpartum Medicaid eligibility cutoff</w:t>
        </w:r>
      </w:ins>
      <w:del w:id="206" w:author="Gordon, Sarah H" w:date="2021-07-07T15:27:00Z">
        <w:r w:rsidR="008F40BB" w:rsidRPr="008F494B" w:rsidDel="001403E0">
          <w:rPr>
            <w:rFonts w:ascii="Courier New" w:hAnsi="Courier New" w:cs="Courier New"/>
          </w:rPr>
          <w:delText>allow</w:delText>
        </w:r>
        <w:r w:rsidR="008D5039" w:rsidRPr="008F494B" w:rsidDel="001403E0">
          <w:rPr>
            <w:rFonts w:ascii="Courier New" w:hAnsi="Courier New" w:cs="Courier New"/>
          </w:rPr>
          <w:delText>ed</w:delText>
        </w:r>
        <w:r w:rsidR="008F40BB" w:rsidRPr="008F494B" w:rsidDel="001403E0">
          <w:rPr>
            <w:rFonts w:ascii="Courier New" w:hAnsi="Courier New" w:cs="Courier New"/>
          </w:rPr>
          <w:delText xml:space="preserve"> the </w:delText>
        </w:r>
        <w:r w:rsidR="00446C9F" w:rsidRPr="008F494B" w:rsidDel="001403E0">
          <w:rPr>
            <w:rFonts w:ascii="Courier New" w:hAnsi="Courier New" w:cs="Courier New"/>
          </w:rPr>
          <w:delText xml:space="preserve">slope </w:delText>
        </w:r>
        <w:r w:rsidR="008F40BB" w:rsidRPr="008F494B" w:rsidDel="001403E0">
          <w:rPr>
            <w:rFonts w:ascii="Courier New" w:hAnsi="Courier New" w:cs="Courier New"/>
          </w:rPr>
          <w:delText>to vary on either side of the cutoff</w:delText>
        </w:r>
      </w:del>
      <w:r w:rsidR="008F40BB" w:rsidRPr="008F494B">
        <w:rPr>
          <w:rFonts w:ascii="Courier New" w:hAnsi="Courier New" w:cs="Courier New"/>
        </w:rPr>
        <w:t>.</w:t>
      </w:r>
      <w:r w:rsidR="0065470D" w:rsidRPr="008F494B">
        <w:rPr>
          <w:rFonts w:ascii="Courier New" w:hAnsi="Courier New" w:cs="Courier New"/>
        </w:rPr>
        <w:t xml:space="preserve"> </w:t>
      </w:r>
      <w:r w:rsidR="00AF5156" w:rsidRPr="008F494B">
        <w:rPr>
          <w:rFonts w:ascii="Courier New" w:hAnsi="Courier New" w:cs="Courier New"/>
        </w:rPr>
        <w:t>W</w:t>
      </w:r>
      <w:r w:rsidR="0065470D" w:rsidRPr="008F494B">
        <w:rPr>
          <w:rFonts w:ascii="Courier New" w:hAnsi="Courier New" w:cs="Courier New"/>
        </w:rPr>
        <w:t xml:space="preserve">e </w:t>
      </w:r>
      <w:del w:id="207" w:author="Gordon, Sarah H" w:date="2021-07-07T15:27:00Z">
        <w:r w:rsidR="0065470D" w:rsidRPr="008F494B" w:rsidDel="001403E0">
          <w:rPr>
            <w:rFonts w:ascii="Courier New" w:hAnsi="Courier New" w:cs="Courier New"/>
          </w:rPr>
          <w:delText xml:space="preserve">also </w:delText>
        </w:r>
      </w:del>
      <w:r w:rsidR="0065470D" w:rsidRPr="008F494B">
        <w:rPr>
          <w:rFonts w:ascii="Courier New" w:hAnsi="Courier New" w:cs="Courier New"/>
        </w:rPr>
        <w:t>inclu</w:t>
      </w:r>
      <w:r w:rsidR="00AA5156" w:rsidRPr="008F494B">
        <w:rPr>
          <w:rFonts w:ascii="Courier New" w:hAnsi="Courier New" w:cs="Courier New"/>
        </w:rPr>
        <w:t xml:space="preserve">ded all covariates in </w:t>
      </w:r>
      <w:r w:rsidR="003678EC">
        <w:rPr>
          <w:rFonts w:ascii="Courier New" w:hAnsi="Courier New" w:cs="Courier New"/>
        </w:rPr>
        <w:t>each</w:t>
      </w:r>
      <w:r w:rsidR="00AA5156" w:rsidRPr="008F494B">
        <w:rPr>
          <w:rFonts w:ascii="Courier New" w:hAnsi="Courier New" w:cs="Courier New"/>
        </w:rPr>
        <w:t xml:space="preserve"> </w:t>
      </w:r>
      <w:r w:rsidR="003678EC">
        <w:rPr>
          <w:rFonts w:ascii="Courier New" w:hAnsi="Courier New" w:cs="Courier New"/>
        </w:rPr>
        <w:t>model</w:t>
      </w:r>
      <w:r w:rsidR="00AF5156" w:rsidRPr="008F494B">
        <w:rPr>
          <w:rFonts w:ascii="Courier New" w:hAnsi="Courier New" w:cs="Courier New"/>
        </w:rPr>
        <w:t xml:space="preserve"> to increase the precision of the estimates, </w:t>
      </w:r>
      <w:r w:rsidR="008F40BB" w:rsidRPr="008F494B">
        <w:rPr>
          <w:rFonts w:ascii="Courier New" w:hAnsi="Courier New" w:cs="Courier New"/>
        </w:rPr>
        <w:t>and</w:t>
      </w:r>
      <w:r w:rsidR="00611007" w:rsidRPr="008F494B">
        <w:rPr>
          <w:rFonts w:ascii="Courier New" w:hAnsi="Courier New" w:cs="Courier New"/>
        </w:rPr>
        <w:t xml:space="preserve"> </w:t>
      </w:r>
      <w:r w:rsidR="00AA5156" w:rsidRPr="008F494B">
        <w:rPr>
          <w:rFonts w:ascii="Courier New" w:hAnsi="Courier New" w:cs="Courier New"/>
        </w:rPr>
        <w:t>used</w:t>
      </w:r>
      <w:r w:rsidR="00AF5156" w:rsidRPr="008F494B">
        <w:rPr>
          <w:rFonts w:ascii="Courier New" w:hAnsi="Courier New" w:cs="Courier New"/>
        </w:rPr>
        <w:t xml:space="preserve"> </w:t>
      </w:r>
      <w:r w:rsidR="00611007" w:rsidRPr="008F494B">
        <w:rPr>
          <w:rFonts w:ascii="Courier New" w:hAnsi="Courier New" w:cs="Courier New"/>
        </w:rPr>
        <w:t xml:space="preserve">clustered robust standard errors </w:t>
      </w:r>
      <w:r w:rsidR="00AF5156" w:rsidRPr="008F494B">
        <w:rPr>
          <w:rFonts w:ascii="Courier New" w:hAnsi="Courier New" w:cs="Courier New"/>
        </w:rPr>
        <w:t xml:space="preserve">to </w:t>
      </w:r>
      <w:r w:rsidR="00AA5156" w:rsidRPr="008F494B">
        <w:rPr>
          <w:rFonts w:ascii="Courier New" w:hAnsi="Courier New" w:cs="Courier New"/>
        </w:rPr>
        <w:t>account for unobserved correlations within mothers</w:t>
      </w:r>
      <w:r w:rsidR="00611007" w:rsidRPr="008F494B">
        <w:rPr>
          <w:rFonts w:ascii="Courier New" w:hAnsi="Courier New" w:cs="Courier New"/>
        </w:rPr>
        <w:t>.</w:t>
      </w:r>
      <w:r w:rsidR="008F40BB" w:rsidRPr="008F494B">
        <w:rPr>
          <w:rFonts w:ascii="Courier New" w:hAnsi="Courier New" w:cs="Courier New"/>
        </w:rPr>
        <w:t xml:space="preserve"> </w:t>
      </w:r>
    </w:p>
    <w:p w14:paraId="5F0297A1" w14:textId="04239A14" w:rsidR="00766A9A" w:rsidRPr="008F494B" w:rsidRDefault="00766A9A" w:rsidP="00F53F60">
      <w:pPr>
        <w:spacing w:after="0" w:line="480" w:lineRule="auto"/>
        <w:ind w:firstLine="720"/>
        <w:rPr>
          <w:rFonts w:ascii="Courier New" w:hAnsi="Courier New" w:cs="Courier New"/>
        </w:rPr>
      </w:pPr>
      <w:r w:rsidRPr="008F494B">
        <w:rPr>
          <w:rFonts w:ascii="Courier New" w:hAnsi="Courier New" w:cs="Courier New"/>
        </w:rPr>
        <w:t xml:space="preserve">We conducted several </w:t>
      </w:r>
      <w:del w:id="208" w:author="Gordon, Sarah H" w:date="2021-07-09T11:19:00Z">
        <w:r w:rsidRPr="008F494B" w:rsidDel="001E0570">
          <w:rPr>
            <w:rFonts w:ascii="Courier New" w:hAnsi="Courier New" w:cs="Courier New"/>
          </w:rPr>
          <w:delText xml:space="preserve">sensitivity </w:delText>
        </w:r>
      </w:del>
      <w:ins w:id="209" w:author="Gordon, Sarah H" w:date="2021-07-09T11:19:00Z">
        <w:r w:rsidR="001E0570">
          <w:rPr>
            <w:rFonts w:ascii="Courier New" w:hAnsi="Courier New" w:cs="Courier New"/>
          </w:rPr>
          <w:t>supplementary</w:t>
        </w:r>
        <w:r w:rsidR="001E0570" w:rsidRPr="008F494B">
          <w:rPr>
            <w:rFonts w:ascii="Courier New" w:hAnsi="Courier New" w:cs="Courier New"/>
          </w:rPr>
          <w:t xml:space="preserve"> </w:t>
        </w:r>
      </w:ins>
      <w:r w:rsidRPr="008F494B">
        <w:rPr>
          <w:rFonts w:ascii="Courier New" w:hAnsi="Courier New" w:cs="Courier New"/>
        </w:rPr>
        <w:t>analyses to confirm the robustness of our results. First,</w:t>
      </w:r>
      <w:ins w:id="210" w:author="Gordon, Sarah H" w:date="2021-07-09T11:19:00Z">
        <w:r w:rsidR="001E0570">
          <w:rPr>
            <w:rFonts w:ascii="Courier New" w:hAnsi="Courier New" w:cs="Courier New"/>
          </w:rPr>
          <w:t xml:space="preserve"> we generated scatter plots of each covariate and income</w:t>
        </w:r>
      </w:ins>
      <w:ins w:id="211" w:author="Gordon, Sarah H" w:date="2021-07-09T11:20:00Z">
        <w:r w:rsidR="001E0570">
          <w:rPr>
            <w:rFonts w:ascii="Courier New" w:hAnsi="Courier New" w:cs="Courier New"/>
          </w:rPr>
          <w:t xml:space="preserve"> to visually assess whether the distribution of each covariate shifted demonstrably at the 138</w:t>
        </w:r>
      </w:ins>
      <w:ins w:id="212" w:author="Gordon, Sarah H" w:date="2021-07-09T12:05:00Z">
        <w:r w:rsidR="00D2757E">
          <w:rPr>
            <w:rFonts w:ascii="Courier New" w:hAnsi="Courier New" w:cs="Courier New"/>
          </w:rPr>
          <w:t xml:space="preserve"> percent</w:t>
        </w:r>
      </w:ins>
      <w:ins w:id="213" w:author="Gordon, Sarah H" w:date="2021-07-09T11:20:00Z">
        <w:r w:rsidR="001E0570">
          <w:rPr>
            <w:rFonts w:ascii="Courier New" w:hAnsi="Courier New" w:cs="Courier New"/>
          </w:rPr>
          <w:t xml:space="preserve"> FPL cutoff, which would indicate that the </w:t>
        </w:r>
      </w:ins>
      <w:ins w:id="214" w:author="Gordon, Sarah H" w:date="2021-07-09T11:21:00Z">
        <w:r w:rsidR="001E0570">
          <w:rPr>
            <w:rFonts w:ascii="Courier New" w:hAnsi="Courier New" w:cs="Courier New"/>
          </w:rPr>
          <w:t>cutoff</w:t>
        </w:r>
      </w:ins>
      <w:ins w:id="215" w:author="Gordon, Sarah H" w:date="2021-07-09T11:22:00Z">
        <w:r w:rsidR="001E0570">
          <w:rPr>
            <w:rFonts w:ascii="Courier New" w:hAnsi="Courier New" w:cs="Courier New"/>
          </w:rPr>
          <w:t xml:space="preserve"> is associated with characteristics of those eligible versus ineligible for postpartum Medicaid eligibility</w:t>
        </w:r>
      </w:ins>
      <w:del w:id="216" w:author="Gordon, Sarah H" w:date="2021-07-09T11:22:00Z">
        <w:r w:rsidRPr="008F494B" w:rsidDel="001E0570">
          <w:rPr>
            <w:rFonts w:ascii="Courier New" w:hAnsi="Courier New" w:cs="Courier New"/>
          </w:rPr>
          <w:delText xml:space="preserve"> </w:delText>
        </w:r>
      </w:del>
      <w:del w:id="217" w:author="Gordon, Sarah H" w:date="2021-07-07T15:31:00Z">
        <w:r w:rsidR="00D67E10" w:rsidRPr="008F494B" w:rsidDel="00E748AF">
          <w:rPr>
            <w:rFonts w:ascii="Courier New" w:hAnsi="Courier New" w:cs="Courier New"/>
          </w:rPr>
          <w:delText xml:space="preserve">in addition to </w:delText>
        </w:r>
        <w:r w:rsidR="00C656E0" w:rsidRPr="008F494B" w:rsidDel="00E748AF">
          <w:rPr>
            <w:rFonts w:ascii="Courier New" w:hAnsi="Courier New" w:cs="Courier New"/>
          </w:rPr>
          <w:delText>estimating a</w:delText>
        </w:r>
        <w:r w:rsidR="00D67E10" w:rsidRPr="008F494B" w:rsidDel="00E748AF">
          <w:rPr>
            <w:rFonts w:ascii="Courier New" w:hAnsi="Courier New" w:cs="Courier New"/>
          </w:rPr>
          <w:delText xml:space="preserve"> local </w:delText>
        </w:r>
        <w:r w:rsidR="00C656E0" w:rsidRPr="008F494B" w:rsidDel="00E748AF">
          <w:rPr>
            <w:rFonts w:ascii="Courier New" w:hAnsi="Courier New" w:cs="Courier New"/>
          </w:rPr>
          <w:delText>regression model</w:delText>
        </w:r>
        <w:r w:rsidR="00D67E10" w:rsidRPr="008F494B" w:rsidDel="00E748AF">
          <w:rPr>
            <w:rFonts w:ascii="Courier New" w:hAnsi="Courier New" w:cs="Courier New"/>
          </w:rPr>
          <w:delText xml:space="preserve"> </w:delText>
        </w:r>
        <w:r w:rsidR="00C656E0" w:rsidRPr="008F494B" w:rsidDel="00E748AF">
          <w:rPr>
            <w:rFonts w:ascii="Courier New" w:hAnsi="Courier New" w:cs="Courier New"/>
          </w:rPr>
          <w:delText>within a narrow income bandwidth</w:delText>
        </w:r>
      </w:del>
      <w:del w:id="218" w:author="Gordon, Sarah H" w:date="2021-07-07T15:28:00Z">
        <w:r w:rsidR="00D67E10" w:rsidRPr="008F494B" w:rsidDel="00E748AF">
          <w:rPr>
            <w:rFonts w:ascii="Courier New" w:hAnsi="Courier New" w:cs="Courier New"/>
          </w:rPr>
          <w:delText xml:space="preserve">, </w:delText>
        </w:r>
      </w:del>
      <w:ins w:id="219" w:author="Gordon, Sarah H" w:date="2021-07-09T11:22:00Z">
        <w:r w:rsidR="001E0570">
          <w:rPr>
            <w:rFonts w:ascii="Courier New" w:hAnsi="Courier New" w:cs="Courier New"/>
          </w:rPr>
          <w:t xml:space="preserve"> Second, </w:t>
        </w:r>
      </w:ins>
      <w:ins w:id="220" w:author="Gordon, Sarah H" w:date="2021-07-07T15:28:00Z">
        <w:r w:rsidR="00E748AF">
          <w:rPr>
            <w:rFonts w:ascii="Courier New" w:hAnsi="Courier New" w:cs="Courier New"/>
          </w:rPr>
          <w:t>We</w:t>
        </w:r>
      </w:ins>
      <w:ins w:id="221" w:author="Gordon, Sarah H" w:date="2021-07-09T12:06:00Z">
        <w:r w:rsidR="00D2757E">
          <w:rPr>
            <w:rFonts w:ascii="Courier New" w:hAnsi="Courier New" w:cs="Courier New"/>
          </w:rPr>
          <w:t xml:space="preserve"> </w:t>
        </w:r>
      </w:ins>
      <w:del w:id="222" w:author="Gordon, Sarah H" w:date="2021-07-07T15:28:00Z">
        <w:r w:rsidRPr="008F494B" w:rsidDel="00E748AF">
          <w:rPr>
            <w:rFonts w:ascii="Courier New" w:hAnsi="Courier New" w:cs="Courier New"/>
          </w:rPr>
          <w:delText>we</w:delText>
        </w:r>
        <w:r w:rsidR="00D67E10" w:rsidRPr="008F494B" w:rsidDel="00E748AF">
          <w:rPr>
            <w:rFonts w:ascii="Courier New" w:hAnsi="Courier New" w:cs="Courier New"/>
          </w:rPr>
          <w:delText xml:space="preserve"> </w:delText>
        </w:r>
      </w:del>
      <w:ins w:id="223" w:author="Gordon, Sarah H" w:date="2021-07-07T15:28:00Z">
        <w:r w:rsidR="00E748AF">
          <w:rPr>
            <w:rFonts w:ascii="Courier New" w:hAnsi="Courier New" w:cs="Courier New"/>
          </w:rPr>
          <w:t xml:space="preserve">also </w:t>
        </w:r>
      </w:ins>
      <w:del w:id="224" w:author="Gordon, Sarah H" w:date="2021-07-07T15:29:00Z">
        <w:r w:rsidRPr="008F494B" w:rsidDel="00E748AF">
          <w:rPr>
            <w:rFonts w:ascii="Courier New" w:hAnsi="Courier New" w:cs="Courier New"/>
          </w:rPr>
          <w:delText xml:space="preserve">estimated a </w:delText>
        </w:r>
        <w:r w:rsidR="00D67E10" w:rsidRPr="008F494B" w:rsidDel="00E748AF">
          <w:rPr>
            <w:rFonts w:ascii="Courier New" w:hAnsi="Courier New" w:cs="Courier New"/>
          </w:rPr>
          <w:delText xml:space="preserve">series of </w:delText>
        </w:r>
        <w:r w:rsidRPr="008F494B" w:rsidDel="00E748AF">
          <w:rPr>
            <w:rFonts w:ascii="Courier New" w:hAnsi="Courier New" w:cs="Courier New"/>
          </w:rPr>
          <w:delText xml:space="preserve">flexible, parametric </w:delText>
        </w:r>
        <w:r w:rsidR="00D67E10" w:rsidRPr="008F494B" w:rsidDel="00E748AF">
          <w:rPr>
            <w:rFonts w:ascii="Courier New" w:hAnsi="Courier New" w:cs="Courier New"/>
          </w:rPr>
          <w:delText>models</w:delText>
        </w:r>
        <w:r w:rsidRPr="008F494B" w:rsidDel="00E748AF">
          <w:rPr>
            <w:rFonts w:ascii="Courier New" w:hAnsi="Courier New" w:cs="Courier New"/>
          </w:rPr>
          <w:delText xml:space="preserve"> that used the full income sample, </w:delText>
        </w:r>
      </w:del>
      <w:r w:rsidRPr="008F494B">
        <w:rPr>
          <w:rFonts w:ascii="Courier New" w:hAnsi="Courier New" w:cs="Courier New"/>
        </w:rPr>
        <w:t>test</w:t>
      </w:r>
      <w:ins w:id="225" w:author="Gordon, Sarah H" w:date="2021-07-07T15:29:00Z">
        <w:r w:rsidR="00E748AF">
          <w:rPr>
            <w:rFonts w:ascii="Courier New" w:hAnsi="Courier New" w:cs="Courier New"/>
          </w:rPr>
          <w:t>ed</w:t>
        </w:r>
      </w:ins>
      <w:del w:id="226" w:author="Gordon, Sarah H" w:date="2021-07-07T15:29:00Z">
        <w:r w:rsidRPr="008F494B" w:rsidDel="00E748AF">
          <w:rPr>
            <w:rFonts w:ascii="Courier New" w:hAnsi="Courier New" w:cs="Courier New"/>
          </w:rPr>
          <w:delText>ing</w:delText>
        </w:r>
      </w:del>
      <w:r w:rsidRPr="008F494B">
        <w:rPr>
          <w:rFonts w:ascii="Courier New" w:hAnsi="Courier New" w:cs="Courier New"/>
        </w:rPr>
        <w:t xml:space="preserve"> a variety of functional forms</w:t>
      </w:r>
      <w:r w:rsidR="00D67E10" w:rsidRPr="008F494B">
        <w:rPr>
          <w:rFonts w:ascii="Courier New" w:hAnsi="Courier New" w:cs="Courier New"/>
        </w:rPr>
        <w:t xml:space="preserve"> with higher order polynomials</w:t>
      </w:r>
      <w:ins w:id="227" w:author="Gordon, Sarah H" w:date="2021-07-09T11:47:00Z">
        <w:r w:rsidR="004E6E3C">
          <w:rPr>
            <w:rFonts w:ascii="Courier New" w:hAnsi="Courier New" w:cs="Courier New"/>
          </w:rPr>
          <w:t>. We</w:t>
        </w:r>
      </w:ins>
      <w:ins w:id="228" w:author="Gordon, Sarah H" w:date="2021-07-07T15:30:00Z">
        <w:r w:rsidR="00E748AF">
          <w:rPr>
            <w:rFonts w:ascii="Courier New" w:hAnsi="Courier New" w:cs="Courier New"/>
          </w:rPr>
          <w:t xml:space="preserve"> </w:t>
        </w:r>
      </w:ins>
      <w:ins w:id="229" w:author="Gordon, Sarah H" w:date="2021-07-08T13:57:00Z">
        <w:r w:rsidR="00621609">
          <w:rPr>
            <w:rFonts w:ascii="Courier New" w:hAnsi="Courier New" w:cs="Courier New"/>
          </w:rPr>
          <w:t>select</w:t>
        </w:r>
      </w:ins>
      <w:ins w:id="230" w:author="Gordon, Sarah H" w:date="2021-07-09T11:47:00Z">
        <w:r w:rsidR="004E6E3C">
          <w:rPr>
            <w:rFonts w:ascii="Courier New" w:hAnsi="Courier New" w:cs="Courier New"/>
          </w:rPr>
          <w:t>ed</w:t>
        </w:r>
      </w:ins>
      <w:ins w:id="231" w:author="Gordon, Sarah H" w:date="2021-07-07T15:30:00Z">
        <w:r w:rsidR="00E748AF">
          <w:rPr>
            <w:rFonts w:ascii="Courier New" w:hAnsi="Courier New" w:cs="Courier New"/>
          </w:rPr>
          <w:t xml:space="preserve"> the quadratic form due to model fit and evidence that lower-order polynomials are preferable in regression discontinuity estimation</w:t>
        </w:r>
      </w:ins>
      <w:r w:rsidRPr="008F494B">
        <w:rPr>
          <w:rFonts w:ascii="Courier New" w:hAnsi="Courier New" w:cs="Courier New"/>
        </w:rPr>
        <w:t xml:space="preserve">. </w:t>
      </w:r>
      <w:ins w:id="232" w:author="Gordon, Sarah H" w:date="2021-07-07T15:31:00Z">
        <w:r w:rsidR="00E748AF">
          <w:rPr>
            <w:rFonts w:ascii="Courier New" w:hAnsi="Courier New" w:cs="Courier New"/>
          </w:rPr>
          <w:t>I</w:t>
        </w:r>
        <w:r w:rsidR="00E748AF" w:rsidRPr="008F494B">
          <w:rPr>
            <w:rFonts w:ascii="Courier New" w:hAnsi="Courier New" w:cs="Courier New"/>
          </w:rPr>
          <w:t>n addition to estimating a</w:t>
        </w:r>
        <w:r w:rsidR="00E748AF">
          <w:rPr>
            <w:rFonts w:ascii="Courier New" w:hAnsi="Courier New" w:cs="Courier New"/>
          </w:rPr>
          <w:t xml:space="preserve"> parametric quadratic regression, we also implemented a</w:t>
        </w:r>
        <w:r w:rsidR="00E748AF" w:rsidRPr="008F494B">
          <w:rPr>
            <w:rFonts w:ascii="Courier New" w:hAnsi="Courier New" w:cs="Courier New"/>
          </w:rPr>
          <w:t xml:space="preserve"> local </w:t>
        </w:r>
        <w:r w:rsidR="00E748AF">
          <w:rPr>
            <w:rFonts w:ascii="Courier New" w:hAnsi="Courier New" w:cs="Courier New"/>
          </w:rPr>
          <w:t xml:space="preserve">polynomial </w:t>
        </w:r>
        <w:r w:rsidR="00E748AF" w:rsidRPr="008F494B">
          <w:rPr>
            <w:rFonts w:ascii="Courier New" w:hAnsi="Courier New" w:cs="Courier New"/>
          </w:rPr>
          <w:t>regression model within a narrow</w:t>
        </w:r>
        <w:r w:rsidR="00E748AF">
          <w:rPr>
            <w:rFonts w:ascii="Courier New" w:hAnsi="Courier New" w:cs="Courier New"/>
          </w:rPr>
          <w:t>, “optimal”</w:t>
        </w:r>
        <w:r w:rsidR="00E748AF" w:rsidRPr="008F494B">
          <w:rPr>
            <w:rFonts w:ascii="Courier New" w:hAnsi="Courier New" w:cs="Courier New"/>
          </w:rPr>
          <w:t xml:space="preserve"> income bandwidth</w:t>
        </w:r>
        <w:r w:rsidR="00D2757E">
          <w:rPr>
            <w:rFonts w:ascii="Courier New" w:hAnsi="Courier New" w:cs="Courier New"/>
          </w:rPr>
          <w:t xml:space="preserve"> above and below 138</w:t>
        </w:r>
      </w:ins>
      <w:ins w:id="233" w:author="Gordon, Sarah H" w:date="2021-07-09T12:06:00Z">
        <w:r w:rsidR="00D2757E">
          <w:rPr>
            <w:rFonts w:ascii="Courier New" w:hAnsi="Courier New" w:cs="Courier New"/>
          </w:rPr>
          <w:t xml:space="preserve"> percent</w:t>
        </w:r>
      </w:ins>
      <w:ins w:id="234" w:author="Gordon, Sarah H" w:date="2021-07-07T15:31:00Z">
        <w:r w:rsidR="00E748AF">
          <w:rPr>
            <w:rFonts w:ascii="Courier New" w:hAnsi="Courier New" w:cs="Courier New"/>
          </w:rPr>
          <w:t xml:space="preserve"> FPL. </w:t>
        </w:r>
      </w:ins>
      <w:commentRangeStart w:id="235"/>
      <w:r w:rsidR="00695167" w:rsidRPr="008F494B">
        <w:rPr>
          <w:rFonts w:ascii="Courier New" w:hAnsi="Courier New" w:cs="Courier New"/>
        </w:rPr>
        <w:t>Second</w:t>
      </w:r>
      <w:commentRangeEnd w:id="235"/>
      <w:r w:rsidR="00E748AF">
        <w:rPr>
          <w:rStyle w:val="CommentReference"/>
        </w:rPr>
        <w:commentReference w:id="235"/>
      </w:r>
      <w:r w:rsidR="00695167" w:rsidRPr="008F494B">
        <w:rPr>
          <w:rFonts w:ascii="Courier New" w:hAnsi="Courier New" w:cs="Courier New"/>
        </w:rPr>
        <w:t xml:space="preserve">, </w:t>
      </w:r>
      <w:r w:rsidR="00C42D62" w:rsidRPr="008F494B">
        <w:rPr>
          <w:rFonts w:ascii="Courier New" w:hAnsi="Courier New" w:cs="Courier New"/>
        </w:rPr>
        <w:t>we assess</w:t>
      </w:r>
      <w:r w:rsidR="00A27834" w:rsidRPr="008F494B">
        <w:rPr>
          <w:rFonts w:ascii="Courier New" w:hAnsi="Courier New" w:cs="Courier New"/>
        </w:rPr>
        <w:t>ed</w:t>
      </w:r>
      <w:r w:rsidR="00C42D62" w:rsidRPr="008F494B">
        <w:rPr>
          <w:rFonts w:ascii="Courier New" w:hAnsi="Courier New" w:cs="Courier New"/>
        </w:rPr>
        <w:t xml:space="preserve"> the robustness of </w:t>
      </w:r>
      <w:r w:rsidR="00A27834" w:rsidRPr="008F494B">
        <w:rPr>
          <w:rFonts w:ascii="Courier New" w:hAnsi="Courier New" w:cs="Courier New"/>
        </w:rPr>
        <w:t xml:space="preserve">both the local </w:t>
      </w:r>
      <w:r w:rsidR="00C9756F">
        <w:rPr>
          <w:rFonts w:ascii="Courier New" w:hAnsi="Courier New" w:cs="Courier New"/>
        </w:rPr>
        <w:t>po</w:t>
      </w:r>
      <w:r w:rsidR="006035D0">
        <w:rPr>
          <w:rFonts w:ascii="Courier New" w:hAnsi="Courier New" w:cs="Courier New"/>
        </w:rPr>
        <w:t>l</w:t>
      </w:r>
      <w:r w:rsidR="00C9756F">
        <w:rPr>
          <w:rFonts w:ascii="Courier New" w:hAnsi="Courier New" w:cs="Courier New"/>
        </w:rPr>
        <w:t>ynomial</w:t>
      </w:r>
      <w:r w:rsidR="00A27834" w:rsidRPr="008F494B">
        <w:rPr>
          <w:rFonts w:ascii="Courier New" w:hAnsi="Courier New" w:cs="Courier New"/>
        </w:rPr>
        <w:t xml:space="preserve"> and parametric models </w:t>
      </w:r>
      <w:r w:rsidR="00C42D62" w:rsidRPr="008F494B">
        <w:rPr>
          <w:rFonts w:ascii="Courier New" w:hAnsi="Courier New" w:cs="Courier New"/>
        </w:rPr>
        <w:t>to the inclusion of the 908 births to women with incomes between 133-138</w:t>
      </w:r>
      <w:ins w:id="236" w:author="Gordon, Sarah H" w:date="2021-07-09T12:06:00Z">
        <w:r w:rsidR="00D2757E">
          <w:rPr>
            <w:rFonts w:ascii="Courier New" w:hAnsi="Courier New" w:cs="Courier New"/>
          </w:rPr>
          <w:t xml:space="preserve"> percent</w:t>
        </w:r>
      </w:ins>
      <w:del w:id="237" w:author="Gordon, Sarah H" w:date="2021-07-09T12:06:00Z">
        <w:r w:rsidR="00C42D62" w:rsidRPr="008F494B" w:rsidDel="00D2757E">
          <w:rPr>
            <w:rFonts w:ascii="Courier New" w:hAnsi="Courier New" w:cs="Courier New"/>
          </w:rPr>
          <w:delText>%</w:delText>
        </w:r>
      </w:del>
      <w:r w:rsidR="00C42D62" w:rsidRPr="008F494B">
        <w:rPr>
          <w:rFonts w:ascii="Courier New" w:hAnsi="Courier New" w:cs="Courier New"/>
        </w:rPr>
        <w:t xml:space="preserve"> FPL. Third, </w:t>
      </w:r>
      <w:r w:rsidR="00695167" w:rsidRPr="008F494B">
        <w:rPr>
          <w:rFonts w:ascii="Courier New" w:hAnsi="Courier New" w:cs="Courier New"/>
        </w:rPr>
        <w:t>we implemented a set of falsification tests</w:t>
      </w:r>
      <w:r w:rsidR="004C0B63" w:rsidRPr="008F494B">
        <w:rPr>
          <w:rFonts w:ascii="Courier New" w:hAnsi="Courier New" w:cs="Courier New"/>
        </w:rPr>
        <w:t xml:space="preserve"> using points in the income distribution at which postpartum Medicaid eligibility is unchanged</w:t>
      </w:r>
      <w:r w:rsidR="00433D8C" w:rsidRPr="008F494B">
        <w:rPr>
          <w:rFonts w:ascii="Courier New" w:hAnsi="Courier New" w:cs="Courier New"/>
        </w:rPr>
        <w:t xml:space="preserve"> (90</w:t>
      </w:r>
      <w:ins w:id="238" w:author="Gordon, Sarah H" w:date="2021-07-09T12:06:00Z">
        <w:r w:rsidR="00D2757E">
          <w:rPr>
            <w:rFonts w:ascii="Courier New" w:hAnsi="Courier New" w:cs="Courier New"/>
          </w:rPr>
          <w:t xml:space="preserve"> percent</w:t>
        </w:r>
      </w:ins>
      <w:del w:id="239" w:author="Gordon, Sarah H" w:date="2021-07-09T12:06:00Z">
        <w:r w:rsidR="00433D8C" w:rsidRPr="008F494B" w:rsidDel="00D2757E">
          <w:rPr>
            <w:rFonts w:ascii="Courier New" w:hAnsi="Courier New" w:cs="Courier New"/>
          </w:rPr>
          <w:delText>%</w:delText>
        </w:r>
      </w:del>
      <w:r w:rsidR="00433D8C" w:rsidRPr="008F494B">
        <w:rPr>
          <w:rFonts w:ascii="Courier New" w:hAnsi="Courier New" w:cs="Courier New"/>
        </w:rPr>
        <w:t xml:space="preserve"> FPL and 200</w:t>
      </w:r>
      <w:ins w:id="240" w:author="Gordon, Sarah H" w:date="2021-07-09T12:06:00Z">
        <w:r w:rsidR="00D2757E">
          <w:rPr>
            <w:rFonts w:ascii="Courier New" w:hAnsi="Courier New" w:cs="Courier New"/>
          </w:rPr>
          <w:t xml:space="preserve"> percent</w:t>
        </w:r>
      </w:ins>
      <w:del w:id="241" w:author="Gordon, Sarah H" w:date="2021-07-09T12:06:00Z">
        <w:r w:rsidR="00433D8C" w:rsidRPr="008F494B" w:rsidDel="00D2757E">
          <w:rPr>
            <w:rFonts w:ascii="Courier New" w:hAnsi="Courier New" w:cs="Courier New"/>
          </w:rPr>
          <w:delText>%</w:delText>
        </w:r>
      </w:del>
      <w:r w:rsidR="00433D8C" w:rsidRPr="008F494B">
        <w:rPr>
          <w:rFonts w:ascii="Courier New" w:hAnsi="Courier New" w:cs="Courier New"/>
        </w:rPr>
        <w:t xml:space="preserve"> FPL)</w:t>
      </w:r>
      <w:r w:rsidR="004C0B63" w:rsidRPr="008F494B">
        <w:rPr>
          <w:rFonts w:ascii="Courier New" w:hAnsi="Courier New" w:cs="Courier New"/>
        </w:rPr>
        <w:t xml:space="preserve"> to assess whether these false “treatments” were associated with any changes in postpartum insurance outcomes. </w:t>
      </w:r>
      <w:r w:rsidR="00282E85" w:rsidRPr="008F494B">
        <w:rPr>
          <w:rFonts w:ascii="Courier New" w:hAnsi="Courier New" w:cs="Courier New"/>
        </w:rPr>
        <w:t xml:space="preserve">Fourth, we </w:t>
      </w:r>
      <w:r w:rsidR="00837EB6" w:rsidRPr="008F494B">
        <w:rPr>
          <w:rFonts w:ascii="Courier New" w:hAnsi="Courier New" w:cs="Courier New"/>
        </w:rPr>
        <w:t xml:space="preserve">implemented two </w:t>
      </w:r>
      <w:r w:rsidR="00507FDC" w:rsidRPr="008F494B">
        <w:rPr>
          <w:rFonts w:ascii="Courier New" w:hAnsi="Courier New" w:cs="Courier New"/>
        </w:rPr>
        <w:t xml:space="preserve">sample </w:t>
      </w:r>
      <w:r w:rsidR="00C82F4A" w:rsidRPr="008F494B">
        <w:rPr>
          <w:rFonts w:ascii="Courier New" w:hAnsi="Courier New" w:cs="Courier New"/>
        </w:rPr>
        <w:t>restrictions</w:t>
      </w:r>
      <w:r w:rsidR="00507FDC" w:rsidRPr="008F494B">
        <w:rPr>
          <w:rFonts w:ascii="Courier New" w:hAnsi="Courier New" w:cs="Courier New"/>
        </w:rPr>
        <w:t xml:space="preserve"> as proxies</w:t>
      </w:r>
      <w:r w:rsidR="00837EB6" w:rsidRPr="008F494B">
        <w:rPr>
          <w:rFonts w:ascii="Courier New" w:hAnsi="Courier New" w:cs="Courier New"/>
        </w:rPr>
        <w:t xml:space="preserve"> for </w:t>
      </w:r>
      <w:r w:rsidR="00507FDC" w:rsidRPr="008F494B">
        <w:rPr>
          <w:rFonts w:ascii="Courier New" w:hAnsi="Courier New" w:cs="Courier New"/>
        </w:rPr>
        <w:t xml:space="preserve">excluding </w:t>
      </w:r>
      <w:r w:rsidR="00433D8C" w:rsidRPr="008F494B">
        <w:rPr>
          <w:rFonts w:ascii="Courier New" w:hAnsi="Courier New" w:cs="Courier New"/>
        </w:rPr>
        <w:t xml:space="preserve">women </w:t>
      </w:r>
      <w:r w:rsidR="00837EB6" w:rsidRPr="008F494B">
        <w:rPr>
          <w:rFonts w:ascii="Courier New" w:hAnsi="Courier New" w:cs="Courier New"/>
        </w:rPr>
        <w:t>with emergency Medicaid eligibility</w:t>
      </w:r>
      <w:ins w:id="242" w:author="Gordon, Sarah H" w:date="2021-07-09T09:20:00Z">
        <w:r w:rsidR="00A230D7">
          <w:rPr>
            <w:rFonts w:ascii="Courier New" w:hAnsi="Courier New" w:cs="Courier New"/>
          </w:rPr>
          <w:t>. Emergency Medicaid</w:t>
        </w:r>
      </w:ins>
      <w:del w:id="243" w:author="Gordon, Sarah H" w:date="2021-07-09T09:20:00Z">
        <w:r w:rsidR="003F02C6" w:rsidRPr="008F494B" w:rsidDel="00A230D7">
          <w:rPr>
            <w:rFonts w:ascii="Courier New" w:hAnsi="Courier New" w:cs="Courier New"/>
          </w:rPr>
          <w:delText xml:space="preserve">, </w:delText>
        </w:r>
      </w:del>
      <w:ins w:id="244" w:author="Gordon, Sarah H" w:date="2021-07-09T09:19:00Z">
        <w:r w:rsidR="00A230D7">
          <w:rPr>
            <w:rFonts w:ascii="Courier New" w:hAnsi="Courier New" w:cs="Courier New"/>
          </w:rPr>
          <w:t xml:space="preserve"> provides coverage for emergency services only (including delivery hospitalizations)</w:t>
        </w:r>
      </w:ins>
      <w:ins w:id="245" w:author="Gordon, Sarah H" w:date="2021-07-09T09:20:00Z">
        <w:r w:rsidR="00A230D7">
          <w:rPr>
            <w:rFonts w:ascii="Courier New" w:hAnsi="Courier New" w:cs="Courier New"/>
          </w:rPr>
          <w:t xml:space="preserve"> to individuals who meet all Medicaid eligibility criteria with the exception of citizenship requirements.</w:t>
        </w:r>
      </w:ins>
      <w:ins w:id="246" w:author="Gordon, Sarah H" w:date="2021-07-09T09:21:00Z">
        <w:r w:rsidR="00A230D7">
          <w:rPr>
            <w:rFonts w:ascii="Courier New" w:hAnsi="Courier New" w:cs="Courier New"/>
          </w:rPr>
          <w:t xml:space="preserve"> </w:t>
        </w:r>
      </w:ins>
      <w:del w:id="247" w:author="Gordon, Sarah H" w:date="2021-07-09T09:21:00Z">
        <w:r w:rsidR="003F02C6" w:rsidRPr="008F494B" w:rsidDel="00A230D7">
          <w:rPr>
            <w:rFonts w:ascii="Courier New" w:hAnsi="Courier New" w:cs="Courier New"/>
          </w:rPr>
          <w:delText>who</w:delText>
        </w:r>
      </w:del>
      <w:del w:id="248" w:author="Gordon, Sarah H" w:date="2021-07-09T09:25:00Z">
        <w:r w:rsidR="003F02C6" w:rsidRPr="008F494B" w:rsidDel="00A230D7">
          <w:rPr>
            <w:rFonts w:ascii="Courier New" w:hAnsi="Courier New" w:cs="Courier New"/>
          </w:rPr>
          <w:delText xml:space="preserve"> would not subject to the same postpartum income eligibility criteria as U.S. citizens. </w:delText>
        </w:r>
      </w:del>
      <w:r w:rsidR="003678EC">
        <w:rPr>
          <w:rFonts w:ascii="Courier New" w:hAnsi="Courier New" w:cs="Courier New"/>
        </w:rPr>
        <w:t>First, w</w:t>
      </w:r>
      <w:r w:rsidR="00BD3922" w:rsidRPr="008F494B">
        <w:rPr>
          <w:rFonts w:ascii="Courier New" w:hAnsi="Courier New" w:cs="Courier New"/>
        </w:rPr>
        <w:t>e</w:t>
      </w:r>
      <w:r w:rsidR="00E405DE" w:rsidRPr="008F494B">
        <w:rPr>
          <w:rFonts w:ascii="Courier New" w:hAnsi="Courier New" w:cs="Courier New"/>
        </w:rPr>
        <w:t xml:space="preserve"> excluded</w:t>
      </w:r>
      <w:r w:rsidR="00507FDC" w:rsidRPr="008F494B">
        <w:rPr>
          <w:rFonts w:ascii="Courier New" w:hAnsi="Courier New" w:cs="Courier New"/>
        </w:rPr>
        <w:t xml:space="preserve"> </w:t>
      </w:r>
      <w:r w:rsidR="00282E85" w:rsidRPr="008F494B">
        <w:rPr>
          <w:rFonts w:ascii="Courier New" w:hAnsi="Courier New" w:cs="Courier New"/>
        </w:rPr>
        <w:t>births to women who were not born in the U.S.</w:t>
      </w:r>
      <w:ins w:id="249" w:author="Gordon, Sarah H" w:date="2021-07-09T09:25:00Z">
        <w:r w:rsidR="00A230D7">
          <w:rPr>
            <w:rFonts w:ascii="Courier New" w:hAnsi="Courier New" w:cs="Courier New"/>
          </w:rPr>
          <w:t xml:space="preserve"> and </w:t>
        </w:r>
      </w:ins>
      <w:ins w:id="250" w:author="Gordon, Sarah H" w:date="2021-07-09T09:26:00Z">
        <w:r w:rsidR="00A230D7">
          <w:rPr>
            <w:rFonts w:ascii="Courier New" w:hAnsi="Courier New" w:cs="Courier New"/>
          </w:rPr>
          <w:t>were</w:t>
        </w:r>
      </w:ins>
      <w:ins w:id="251" w:author="Gordon, Sarah H" w:date="2021-07-09T09:25:00Z">
        <w:r w:rsidR="00A230D7">
          <w:rPr>
            <w:rFonts w:ascii="Courier New" w:hAnsi="Courier New" w:cs="Courier New"/>
          </w:rPr>
          <w:t xml:space="preserve"> therefore less likely to be </w:t>
        </w:r>
      </w:ins>
      <w:ins w:id="252" w:author="Gordon, Sarah H" w:date="2021-07-09T09:26:00Z">
        <w:r w:rsidR="00A230D7">
          <w:rPr>
            <w:rFonts w:ascii="Courier New" w:hAnsi="Courier New" w:cs="Courier New"/>
          </w:rPr>
          <w:t xml:space="preserve">U.S. citizens who qualified for full pregnancy-related Medicaid benefits. </w:t>
        </w:r>
      </w:ins>
      <w:del w:id="253" w:author="Gordon, Sarah H" w:date="2021-07-09T09:26:00Z">
        <w:r w:rsidR="00E405DE" w:rsidRPr="008F494B" w:rsidDel="00A230D7">
          <w:rPr>
            <w:rFonts w:ascii="Courier New" w:hAnsi="Courier New" w:cs="Courier New"/>
          </w:rPr>
          <w:delText xml:space="preserve">, which also </w:delText>
        </w:r>
        <w:r w:rsidR="001F28B1" w:rsidRPr="008F494B" w:rsidDel="00A230D7">
          <w:rPr>
            <w:rFonts w:ascii="Courier New" w:hAnsi="Courier New" w:cs="Courier New"/>
          </w:rPr>
          <w:delText>serves as a robustness check for t</w:delText>
        </w:r>
        <w:r w:rsidR="00E405DE" w:rsidRPr="008F494B" w:rsidDel="00A230D7">
          <w:rPr>
            <w:rFonts w:ascii="Courier New" w:hAnsi="Courier New" w:cs="Courier New"/>
          </w:rPr>
          <w:delText>he observed discontinuity in this covariate at the 138% FPL thre</w:delText>
        </w:r>
        <w:r w:rsidR="003678EC" w:rsidDel="00A230D7">
          <w:rPr>
            <w:rFonts w:ascii="Courier New" w:hAnsi="Courier New" w:cs="Courier New"/>
          </w:rPr>
          <w:delText>shold.</w:delText>
        </w:r>
      </w:del>
      <w:r w:rsidR="003678EC">
        <w:rPr>
          <w:rFonts w:ascii="Courier New" w:hAnsi="Courier New" w:cs="Courier New"/>
        </w:rPr>
        <w:t xml:space="preserve"> Second, b</w:t>
      </w:r>
      <w:r w:rsidR="00E405DE" w:rsidRPr="008F494B">
        <w:rPr>
          <w:rFonts w:ascii="Courier New" w:hAnsi="Courier New" w:cs="Courier New"/>
        </w:rPr>
        <w:t>ecause emergency Medicaid</w:t>
      </w:r>
      <w:r w:rsidR="001B738A" w:rsidRPr="008F494B">
        <w:rPr>
          <w:rFonts w:ascii="Courier New" w:hAnsi="Courier New" w:cs="Courier New"/>
        </w:rPr>
        <w:t xml:space="preserve"> coverage</w:t>
      </w:r>
      <w:r w:rsidR="00E405DE" w:rsidRPr="008F494B">
        <w:rPr>
          <w:rFonts w:ascii="Courier New" w:hAnsi="Courier New" w:cs="Courier New"/>
        </w:rPr>
        <w:t xml:space="preserve"> is limited to </w:t>
      </w:r>
      <w:r w:rsidR="00915E5A" w:rsidRPr="008F494B">
        <w:rPr>
          <w:rFonts w:ascii="Courier New" w:hAnsi="Courier New" w:cs="Courier New"/>
        </w:rPr>
        <w:t xml:space="preserve">covering the costs of an acute, urgent event such as </w:t>
      </w:r>
      <w:r w:rsidR="00E405DE" w:rsidRPr="008F494B">
        <w:rPr>
          <w:rFonts w:ascii="Courier New" w:hAnsi="Courier New" w:cs="Courier New"/>
        </w:rPr>
        <w:t xml:space="preserve">delivery, we also </w:t>
      </w:r>
      <w:r w:rsidR="00BD3922" w:rsidRPr="008F494B">
        <w:rPr>
          <w:rFonts w:ascii="Courier New" w:hAnsi="Courier New" w:cs="Courier New"/>
        </w:rPr>
        <w:t>tested the exclusion of</w:t>
      </w:r>
      <w:r w:rsidR="00837EB6" w:rsidRPr="008F494B">
        <w:rPr>
          <w:rFonts w:ascii="Courier New" w:hAnsi="Courier New" w:cs="Courier New"/>
        </w:rPr>
        <w:t xml:space="preserve"> births to women who were only enrolled in Medicaid during the month of delivery.</w:t>
      </w:r>
      <w:r w:rsidR="00282E85" w:rsidRPr="008F494B">
        <w:rPr>
          <w:rFonts w:ascii="Courier New" w:hAnsi="Courier New" w:cs="Courier New"/>
        </w:rPr>
        <w:t xml:space="preserve"> </w:t>
      </w:r>
    </w:p>
    <w:p w14:paraId="7E354191" w14:textId="49FFA043" w:rsidR="00F148A4" w:rsidRPr="008F494B" w:rsidRDefault="00F148A4" w:rsidP="00F53F60">
      <w:pPr>
        <w:spacing w:after="0" w:line="480" w:lineRule="auto"/>
        <w:rPr>
          <w:rFonts w:ascii="Courier New" w:hAnsi="Courier New" w:cs="Courier New"/>
          <w:i/>
        </w:rPr>
      </w:pPr>
      <w:r w:rsidRPr="008F494B">
        <w:rPr>
          <w:rFonts w:ascii="Courier New" w:hAnsi="Courier New" w:cs="Courier New"/>
          <w:i/>
        </w:rPr>
        <w:lastRenderedPageBreak/>
        <w:t>Limitations</w:t>
      </w:r>
    </w:p>
    <w:p w14:paraId="56134816" w14:textId="07DC8BA6" w:rsidR="001569B2" w:rsidRPr="008F494B" w:rsidRDefault="00F148A4" w:rsidP="007A2635">
      <w:pPr>
        <w:spacing w:after="0" w:line="480" w:lineRule="auto"/>
        <w:ind w:firstLine="720"/>
        <w:rPr>
          <w:rFonts w:ascii="Courier New" w:hAnsi="Courier New" w:cs="Courier New"/>
        </w:rPr>
      </w:pPr>
      <w:r w:rsidRPr="008F494B">
        <w:rPr>
          <w:rFonts w:ascii="Courier New" w:hAnsi="Courier New" w:cs="Courier New"/>
        </w:rPr>
        <w:t xml:space="preserve">Our analysis has a number of limitations. First, our data is limited </w:t>
      </w:r>
      <w:r w:rsidR="001543CB" w:rsidRPr="008F494B">
        <w:rPr>
          <w:rFonts w:ascii="Courier New" w:hAnsi="Courier New" w:cs="Courier New"/>
        </w:rPr>
        <w:t>to</w:t>
      </w:r>
      <w:r w:rsidR="00F30BF1" w:rsidRPr="008F494B">
        <w:rPr>
          <w:rFonts w:ascii="Courier New" w:hAnsi="Courier New" w:cs="Courier New"/>
        </w:rPr>
        <w:t xml:space="preserve"> </w:t>
      </w:r>
      <w:r w:rsidRPr="008F494B">
        <w:rPr>
          <w:rFonts w:ascii="Courier New" w:hAnsi="Courier New" w:cs="Courier New"/>
        </w:rPr>
        <w:t>Colorado and may not generalize to other state contexts.</w:t>
      </w:r>
      <w:r w:rsidR="001569B2" w:rsidRPr="008F494B">
        <w:rPr>
          <w:rFonts w:ascii="Courier New" w:hAnsi="Courier New" w:cs="Courier New"/>
        </w:rPr>
        <w:t xml:space="preserve"> However, l</w:t>
      </w:r>
      <w:r w:rsidRPr="008F494B">
        <w:rPr>
          <w:rFonts w:ascii="Courier New" w:hAnsi="Courier New" w:cs="Courier New"/>
        </w:rPr>
        <w:t>ike all states, Colorado has pregnancy-related Medicaid income eligibility limits that exceed the income limits fo</w:t>
      </w:r>
      <w:r w:rsidR="001569B2" w:rsidRPr="008F494B">
        <w:rPr>
          <w:rFonts w:ascii="Courier New" w:hAnsi="Courier New" w:cs="Courier New"/>
        </w:rPr>
        <w:t xml:space="preserve">r parents or low-income adults, and like the majority of states, Colorado has </w:t>
      </w:r>
      <w:r w:rsidRPr="008F494B">
        <w:rPr>
          <w:rFonts w:ascii="Courier New" w:hAnsi="Courier New" w:cs="Courier New"/>
        </w:rPr>
        <w:t xml:space="preserve">expanded Medicaid </w:t>
      </w:r>
      <w:r w:rsidR="001569B2" w:rsidRPr="008F494B">
        <w:rPr>
          <w:rFonts w:ascii="Courier New" w:hAnsi="Courier New" w:cs="Courier New"/>
        </w:rPr>
        <w:t>to adults with incomes below 138</w:t>
      </w:r>
      <w:ins w:id="254" w:author="Gordon, Sarah H" w:date="2021-07-09T12:07:00Z">
        <w:r w:rsidR="00D2757E">
          <w:rPr>
            <w:rFonts w:ascii="Courier New" w:hAnsi="Courier New" w:cs="Courier New"/>
          </w:rPr>
          <w:t xml:space="preserve"> percent</w:t>
        </w:r>
      </w:ins>
      <w:del w:id="255" w:author="Gordon, Sarah H" w:date="2021-07-09T12:07:00Z">
        <w:r w:rsidR="001569B2" w:rsidRPr="008F494B" w:rsidDel="00D2757E">
          <w:rPr>
            <w:rFonts w:ascii="Courier New" w:hAnsi="Courier New" w:cs="Courier New"/>
          </w:rPr>
          <w:delText>%</w:delText>
        </w:r>
      </w:del>
      <w:r w:rsidR="001569B2" w:rsidRPr="008F494B">
        <w:rPr>
          <w:rFonts w:ascii="Courier New" w:hAnsi="Courier New" w:cs="Courier New"/>
        </w:rPr>
        <w:t xml:space="preserve"> FPL.</w:t>
      </w:r>
      <w:r w:rsidR="00FC3E26">
        <w:rPr>
          <w:rFonts w:ascii="Courier New" w:hAnsi="Courier New" w:cs="Courier New"/>
        </w:rPr>
        <w:fldChar w:fldCharType="begin"/>
      </w:r>
      <w:r w:rsidR="006035D0">
        <w:rPr>
          <w:rFonts w:ascii="Courier New" w:hAnsi="Courier New" w:cs="Courier New"/>
        </w:rPr>
        <w:instrText xml:space="preserve"> ADDIN ZOTERO_ITEM CSL_CITATION {"citationID":"UEjtnlHG","properties":{"formattedCitation":"\\super 8,19,20\\nosupersub{}","plainCitation":"8,19,20","noteIndex":0},"citationItems":[{"id":3738,"uris":["http://zotero.org/users/2141015/items/YESD4YGG"],"uri":["http://zotero.org/users/2141015/items/YESD4YGG"],"itemData":{"id":3738,"type":"post-weblog","abstract":"The Kaiser Family Foundation website provides in-depth information on key health policy issues including Medicaid, Medicare, health reform, global health, HIV/AIDS, health insurance, the uninsured …","container-title":"KFF","language":"en-US","title":"Medicaid and CHIP Income Eligibility Limits for Pregnant Women as a Percent of the Federal Poverty Level","URL":"https://www.kff.org/health-reform/state-indicator/medicaid-and-chip-income-eligibility-limits-for-pregnant-women-as-a-percent-of-the-federal-poverty-level/","accessed":{"date-parts":[["2021",4,15]]},"issued":{"date-parts":[["2021",3,19]]}}},{"id":3514,"uris":["http://zotero.org/users/2141015/items/JQQIUNMZ"],"uri":["http://zotero.org/users/2141015/items/JQQIUNMZ"],"itemData":{"id":3514,"type":"webpage","title":"Medicaid Income Eligibility Limits for Parents, 2002-2020 | KFF","URL":"https://www.kff.org/medicaid/state-indicator/medicaid-income-eligibility-limits-for-parents/?currentTimeframe=0&amp;sortModel=%7B%22colId%22:%22Location%22,%22sort%22:%22asc%22%7D","accessed":{"date-parts":[["2020",9,28]]}}},{"id":3021,"uris":["http://zotero.org/users/2141015/items/XQW9BM2R"],"uri":["http://zotero.org/users/2141015/items/XQW9BM2R"],"itemData":{"id":3021,"type":"webpage","title":"Status of State Action on the Medicaid Expansion Decision | KFF","URL":"https://www.kff.org/health-reform/state-indicator/state-activity-around-expanding-medicaid-under-the-affordable-care-act/?currentTimeframe=0&amp;sortModel=%7B%22colId%22:%22Location%22,%22sort%22:%22asc%22%7D","accessed":{"date-parts":[["2020",5,29]]}}}],"schema":"https://github.com/citation-style-language/schema/raw/master/csl-citation.json"} </w:instrText>
      </w:r>
      <w:r w:rsidR="00FC3E26">
        <w:rPr>
          <w:rFonts w:ascii="Courier New" w:hAnsi="Courier New" w:cs="Courier New"/>
        </w:rPr>
        <w:fldChar w:fldCharType="separate"/>
      </w:r>
      <w:r w:rsidR="006035D0" w:rsidRPr="006035D0">
        <w:rPr>
          <w:rFonts w:ascii="Courier New" w:hAnsi="Courier New" w:cs="Courier New"/>
          <w:szCs w:val="24"/>
          <w:vertAlign w:val="superscript"/>
        </w:rPr>
        <w:t>8,19,20</w:t>
      </w:r>
      <w:r w:rsidR="00FC3E26">
        <w:rPr>
          <w:rFonts w:ascii="Courier New" w:hAnsi="Courier New" w:cs="Courier New"/>
        </w:rPr>
        <w:fldChar w:fldCharType="end"/>
      </w:r>
      <w:r w:rsidR="001569B2" w:rsidRPr="008F494B">
        <w:rPr>
          <w:rFonts w:ascii="Courier New" w:hAnsi="Courier New" w:cs="Courier New"/>
        </w:rPr>
        <w:t xml:space="preserve"> </w:t>
      </w:r>
      <w:del w:id="256" w:author="Gordon, Sarah H" w:date="2021-07-07T15:32:00Z">
        <w:r w:rsidR="00533213" w:rsidRPr="008F494B" w:rsidDel="00E748AF">
          <w:rPr>
            <w:rFonts w:ascii="Courier New" w:hAnsi="Courier New" w:cs="Courier New"/>
          </w:rPr>
          <w:delText xml:space="preserve">Relatedly, our causal estimates are derived from a sample of births to mothers within a narrow </w:delText>
        </w:r>
        <w:r w:rsidR="008954F1" w:rsidRPr="008F494B" w:rsidDel="00E748AF">
          <w:rPr>
            <w:rFonts w:ascii="Courier New" w:hAnsi="Courier New" w:cs="Courier New"/>
          </w:rPr>
          <w:delText>range of incomes</w:delText>
        </w:r>
        <w:r w:rsidR="0093107E" w:rsidRPr="008F494B" w:rsidDel="00E748AF">
          <w:rPr>
            <w:rFonts w:ascii="Courier New" w:hAnsi="Courier New" w:cs="Courier New"/>
          </w:rPr>
          <w:delText xml:space="preserve">. While this approach reduces bias from selection into different types of health insurance, </w:delText>
        </w:r>
        <w:r w:rsidR="008954F1" w:rsidRPr="008F494B" w:rsidDel="00E748AF">
          <w:rPr>
            <w:rFonts w:ascii="Courier New" w:hAnsi="Courier New" w:cs="Courier New"/>
          </w:rPr>
          <w:delText xml:space="preserve">the </w:delText>
        </w:r>
        <w:r w:rsidR="00FF169B" w:rsidRPr="008F494B" w:rsidDel="00E748AF">
          <w:rPr>
            <w:rFonts w:ascii="Courier New" w:hAnsi="Courier New" w:cs="Courier New"/>
          </w:rPr>
          <w:delText xml:space="preserve">estimated </w:delText>
        </w:r>
        <w:r w:rsidR="008954F1" w:rsidRPr="008F494B" w:rsidDel="00E748AF">
          <w:rPr>
            <w:rFonts w:ascii="Courier New" w:hAnsi="Courier New" w:cs="Courier New"/>
          </w:rPr>
          <w:delText>e</w:delText>
        </w:r>
        <w:r w:rsidR="00FF169B" w:rsidRPr="008F494B" w:rsidDel="00E748AF">
          <w:rPr>
            <w:rFonts w:ascii="Courier New" w:hAnsi="Courier New" w:cs="Courier New"/>
          </w:rPr>
          <w:delText>ffect of postpartum Medicaid eligibility</w:delText>
        </w:r>
        <w:r w:rsidR="00533213" w:rsidRPr="008F494B" w:rsidDel="00E748AF">
          <w:rPr>
            <w:rFonts w:ascii="Courier New" w:hAnsi="Courier New" w:cs="Courier New"/>
          </w:rPr>
          <w:delText xml:space="preserve"> may not generalize to </w:delText>
        </w:r>
        <w:r w:rsidR="00FF169B" w:rsidRPr="008F494B" w:rsidDel="00E748AF">
          <w:rPr>
            <w:rFonts w:ascii="Courier New" w:hAnsi="Courier New" w:cs="Courier New"/>
          </w:rPr>
          <w:delText xml:space="preserve">women outside this income range. </w:delText>
        </w:r>
        <w:r w:rsidR="003F3488" w:rsidRPr="008F494B" w:rsidDel="00E748AF">
          <w:rPr>
            <w:rFonts w:ascii="Courier New" w:hAnsi="Courier New" w:cs="Courier New"/>
          </w:rPr>
          <w:delText>To</w:delText>
        </w:r>
        <w:r w:rsidR="00C15691" w:rsidRPr="008F494B" w:rsidDel="00E748AF">
          <w:rPr>
            <w:rFonts w:ascii="Courier New" w:hAnsi="Courier New" w:cs="Courier New"/>
          </w:rPr>
          <w:delText xml:space="preserve"> balance </w:delText>
        </w:r>
        <w:r w:rsidR="0052590F" w:rsidDel="00E748AF">
          <w:rPr>
            <w:rFonts w:ascii="Courier New" w:hAnsi="Courier New" w:cs="Courier New"/>
          </w:rPr>
          <w:delText xml:space="preserve">the trade-off between rigor </w:delText>
        </w:r>
        <w:r w:rsidR="00507FDC" w:rsidRPr="008F494B" w:rsidDel="00E748AF">
          <w:rPr>
            <w:rFonts w:ascii="Courier New" w:hAnsi="Courier New" w:cs="Courier New"/>
          </w:rPr>
          <w:delText xml:space="preserve">offered by the regression discontinuity </w:delText>
        </w:r>
        <w:r w:rsidR="009904C9" w:rsidRPr="008F494B" w:rsidDel="00E748AF">
          <w:rPr>
            <w:rFonts w:ascii="Courier New" w:hAnsi="Courier New" w:cs="Courier New"/>
          </w:rPr>
          <w:delText>design</w:delText>
        </w:r>
        <w:r w:rsidR="0052590F" w:rsidDel="00E748AF">
          <w:rPr>
            <w:rFonts w:ascii="Courier New" w:hAnsi="Courier New" w:cs="Courier New"/>
          </w:rPr>
          <w:delText xml:space="preserve"> and </w:delText>
        </w:r>
        <w:r w:rsidR="0052590F" w:rsidRPr="008F494B" w:rsidDel="00E748AF">
          <w:rPr>
            <w:rFonts w:ascii="Courier New" w:hAnsi="Courier New" w:cs="Courier New"/>
          </w:rPr>
          <w:delText>generalizability</w:delText>
        </w:r>
        <w:r w:rsidR="003F3488" w:rsidRPr="008F494B" w:rsidDel="00E748AF">
          <w:rPr>
            <w:rFonts w:ascii="Courier New" w:hAnsi="Courier New" w:cs="Courier New"/>
          </w:rPr>
          <w:delText xml:space="preserve">, we also </w:delText>
        </w:r>
        <w:r w:rsidR="00F30BF1" w:rsidRPr="008F494B" w:rsidDel="00E748AF">
          <w:rPr>
            <w:rFonts w:ascii="Courier New" w:hAnsi="Courier New" w:cs="Courier New"/>
          </w:rPr>
          <w:delText>presented</w:delText>
        </w:r>
        <w:r w:rsidR="00C15691" w:rsidRPr="008F494B" w:rsidDel="00E748AF">
          <w:rPr>
            <w:rFonts w:ascii="Courier New" w:hAnsi="Courier New" w:cs="Courier New"/>
          </w:rPr>
          <w:delText xml:space="preserve"> unadjusted outcome means and scatter plots among the full sample</w:delText>
        </w:r>
        <w:r w:rsidR="000D2664" w:rsidRPr="008F494B" w:rsidDel="00E748AF">
          <w:rPr>
            <w:rFonts w:ascii="Courier New" w:hAnsi="Courier New" w:cs="Courier New"/>
          </w:rPr>
          <w:delText xml:space="preserve"> to describe continuity of coverage among all women enrolled in Medicaid during pregnancy</w:delText>
        </w:r>
        <w:r w:rsidR="008D5039" w:rsidRPr="008F494B" w:rsidDel="00E748AF">
          <w:rPr>
            <w:rFonts w:ascii="Courier New" w:hAnsi="Courier New" w:cs="Courier New"/>
          </w:rPr>
          <w:delText xml:space="preserve"> in Colorado</w:delText>
        </w:r>
        <w:r w:rsidR="0052590F" w:rsidDel="00E748AF">
          <w:rPr>
            <w:rFonts w:ascii="Courier New" w:hAnsi="Courier New" w:cs="Courier New"/>
          </w:rPr>
          <w:delText>. Additionally</w:delText>
        </w:r>
        <w:r w:rsidR="009904C9" w:rsidRPr="008F494B" w:rsidDel="00E748AF">
          <w:rPr>
            <w:rFonts w:ascii="Courier New" w:hAnsi="Courier New" w:cs="Courier New"/>
          </w:rPr>
          <w:delText>, our results are consistent when estimated with the narrow income bandwidth and across the full sample</w:delText>
        </w:r>
        <w:r w:rsidR="00C15691" w:rsidRPr="008F494B" w:rsidDel="00E748AF">
          <w:rPr>
            <w:rFonts w:ascii="Courier New" w:hAnsi="Courier New" w:cs="Courier New"/>
          </w:rPr>
          <w:delText xml:space="preserve">. </w:delText>
        </w:r>
      </w:del>
      <w:r w:rsidR="001569B2" w:rsidRPr="008F494B">
        <w:rPr>
          <w:rFonts w:ascii="Courier New" w:hAnsi="Courier New" w:cs="Courier New"/>
        </w:rPr>
        <w:t>Second, while the APCD includes claims for all births to Medicaid-enrolled mothers in Colorado, the database excludes many commercial, self-insured payers who are not required to submit their claims to the APCD</w:t>
      </w:r>
      <w:r w:rsidR="00F90481" w:rsidRPr="008F494B">
        <w:rPr>
          <w:rFonts w:ascii="Courier New" w:hAnsi="Courier New" w:cs="Courier New"/>
        </w:rPr>
        <w:t xml:space="preserve"> (those that submit do so voluntarily)</w:t>
      </w:r>
      <w:r w:rsidR="001569B2" w:rsidRPr="008F494B">
        <w:rPr>
          <w:rFonts w:ascii="Courier New" w:hAnsi="Courier New" w:cs="Courier New"/>
        </w:rPr>
        <w:t xml:space="preserve">. </w:t>
      </w:r>
      <w:r w:rsidR="00C94678" w:rsidRPr="008F494B">
        <w:rPr>
          <w:rFonts w:ascii="Courier New" w:hAnsi="Courier New" w:cs="Courier New"/>
        </w:rPr>
        <w:t xml:space="preserve">Therefore, </w:t>
      </w:r>
      <w:r w:rsidR="00E95363" w:rsidRPr="008F494B">
        <w:rPr>
          <w:rFonts w:ascii="Courier New" w:hAnsi="Courier New" w:cs="Courier New"/>
        </w:rPr>
        <w:t>we were likely</w:t>
      </w:r>
      <w:r w:rsidR="00C94678" w:rsidRPr="008F494B">
        <w:rPr>
          <w:rFonts w:ascii="Courier New" w:hAnsi="Courier New" w:cs="Courier New"/>
        </w:rPr>
        <w:t xml:space="preserve"> unable to observe postpartum enrollment for some women who switch</w:t>
      </w:r>
      <w:r w:rsidR="00E95363" w:rsidRPr="008F494B">
        <w:rPr>
          <w:rFonts w:ascii="Courier New" w:hAnsi="Courier New" w:cs="Courier New"/>
        </w:rPr>
        <w:t>ed</w:t>
      </w:r>
      <w:r w:rsidR="00C94678" w:rsidRPr="008F494B">
        <w:rPr>
          <w:rFonts w:ascii="Courier New" w:hAnsi="Courier New" w:cs="Courier New"/>
        </w:rPr>
        <w:t xml:space="preserve"> into self-insured commercial plans in the year after birth</w:t>
      </w:r>
      <w:ins w:id="257" w:author="Gordon, Sarah H" w:date="2021-07-09T10:19:00Z">
        <w:r w:rsidR="00FA157F">
          <w:rPr>
            <w:rFonts w:ascii="Courier New" w:hAnsi="Courier New" w:cs="Courier New"/>
          </w:rPr>
          <w:t xml:space="preserve"> which may have led to inaccuracies in </w:t>
        </w:r>
      </w:ins>
      <w:ins w:id="258" w:author="Gordon, Sarah H" w:date="2021-07-09T10:22:00Z">
        <w:r w:rsidR="00FA157F">
          <w:rPr>
            <w:rFonts w:ascii="Courier New" w:hAnsi="Courier New" w:cs="Courier New"/>
          </w:rPr>
          <w:t>the measurement</w:t>
        </w:r>
      </w:ins>
      <w:ins w:id="259" w:author="Gordon, Sarah H" w:date="2021-07-09T10:19:00Z">
        <w:r w:rsidR="00FA157F">
          <w:rPr>
            <w:rFonts w:ascii="Courier New" w:hAnsi="Courier New" w:cs="Courier New"/>
          </w:rPr>
          <w:t xml:space="preserve"> of coverage switches or gaps for those we could not observe</w:t>
        </w:r>
      </w:ins>
      <w:r w:rsidR="00C94678" w:rsidRPr="008F494B">
        <w:rPr>
          <w:rFonts w:ascii="Courier New" w:hAnsi="Courier New" w:cs="Courier New"/>
        </w:rPr>
        <w:t xml:space="preserve">. </w:t>
      </w:r>
      <w:r w:rsidR="00594961" w:rsidRPr="008F494B">
        <w:rPr>
          <w:rFonts w:ascii="Courier New" w:hAnsi="Courier New" w:cs="Courier New"/>
        </w:rPr>
        <w:t>For this reason, we d</w:t>
      </w:r>
      <w:r w:rsidR="00E95363" w:rsidRPr="008F494B">
        <w:rPr>
          <w:rFonts w:ascii="Courier New" w:hAnsi="Courier New" w:cs="Courier New"/>
        </w:rPr>
        <w:t>id</w:t>
      </w:r>
      <w:r w:rsidR="00594961" w:rsidRPr="008F494B">
        <w:rPr>
          <w:rFonts w:ascii="Courier New" w:hAnsi="Courier New" w:cs="Courier New"/>
        </w:rPr>
        <w:t xml:space="preserve"> not </w:t>
      </w:r>
      <w:r w:rsidR="00E95363" w:rsidRPr="008F494B">
        <w:rPr>
          <w:rFonts w:ascii="Courier New" w:hAnsi="Courier New" w:cs="Courier New"/>
        </w:rPr>
        <w:t>equate</w:t>
      </w:r>
      <w:r w:rsidR="00594961" w:rsidRPr="008F494B">
        <w:rPr>
          <w:rFonts w:ascii="Courier New" w:hAnsi="Courier New" w:cs="Courier New"/>
        </w:rPr>
        <w:t xml:space="preserve"> the absence of enrollment in the APCD </w:t>
      </w:r>
      <w:r w:rsidR="00E95363" w:rsidRPr="008F494B">
        <w:rPr>
          <w:rFonts w:ascii="Courier New" w:hAnsi="Courier New" w:cs="Courier New"/>
        </w:rPr>
        <w:t>with</w:t>
      </w:r>
      <w:r w:rsidR="00594961" w:rsidRPr="008F494B">
        <w:rPr>
          <w:rFonts w:ascii="Courier New" w:hAnsi="Courier New" w:cs="Courier New"/>
        </w:rPr>
        <w:t xml:space="preserve"> </w:t>
      </w:r>
      <w:r w:rsidR="00E95363" w:rsidRPr="008F494B">
        <w:rPr>
          <w:rFonts w:ascii="Courier New" w:hAnsi="Courier New" w:cs="Courier New"/>
        </w:rPr>
        <w:t>lack of insurance</w:t>
      </w:r>
      <w:r w:rsidR="00594961" w:rsidRPr="008F494B">
        <w:rPr>
          <w:rFonts w:ascii="Courier New" w:hAnsi="Courier New" w:cs="Courier New"/>
        </w:rPr>
        <w:t xml:space="preserve">. </w:t>
      </w:r>
      <w:r w:rsidR="006E0D5D" w:rsidRPr="008F494B">
        <w:rPr>
          <w:rFonts w:ascii="Courier New" w:hAnsi="Courier New" w:cs="Courier New"/>
        </w:rPr>
        <w:t>However, self-insured plans tend to include employees of very large firms who are typically higher-income, and thus are not likely a significant source of postpartum coverage for Medicaid enrollees.</w:t>
      </w:r>
      <w:r w:rsidR="00CD5142" w:rsidRPr="008F494B">
        <w:rPr>
          <w:rFonts w:ascii="Courier New" w:hAnsi="Courier New" w:cs="Courier New"/>
        </w:rPr>
        <w:fldChar w:fldCharType="begin"/>
      </w:r>
      <w:r w:rsidR="006035D0">
        <w:rPr>
          <w:rFonts w:ascii="Courier New" w:hAnsi="Courier New" w:cs="Courier New"/>
        </w:rPr>
        <w:instrText xml:space="preserve"> ADDIN ZOTERO_ITEM CSL_CITATION {"citationID":"Tprdg3Mj","properties":{"formattedCitation":"\\super 21(p10)\\nosupersub{}","plainCitation":"21(p10)","noteIndex":0},"citationItems":[{"id":3751,"uris":["http://zotero.org/users/2141015/items/QPGXMBXV"],"uri":["http://zotero.org/users/2141015/items/QPGXMBXV"],"itemData":{"id":3751,"type":"webpage","title":"Section 10: Plan Funding – 9240 | KFF","URL":"https://www.kff.org/report-section/2018-employer-health-benefits-survey-section-10-plan-funding/","accessed":{"date-parts":[["2021",4,16]]}},"locator":"10"}],"schema":"https://github.com/citation-style-language/schema/raw/master/csl-citation.json"} </w:instrText>
      </w:r>
      <w:r w:rsidR="00CD5142" w:rsidRPr="008F494B">
        <w:rPr>
          <w:rFonts w:ascii="Courier New" w:hAnsi="Courier New" w:cs="Courier New"/>
        </w:rPr>
        <w:fldChar w:fldCharType="separate"/>
      </w:r>
      <w:r w:rsidR="006035D0" w:rsidRPr="006035D0">
        <w:rPr>
          <w:rFonts w:ascii="Courier New" w:hAnsi="Courier New" w:cs="Courier New"/>
          <w:szCs w:val="24"/>
          <w:vertAlign w:val="superscript"/>
        </w:rPr>
        <w:t>21(p10)</w:t>
      </w:r>
      <w:r w:rsidR="00CD5142" w:rsidRPr="008F494B">
        <w:rPr>
          <w:rFonts w:ascii="Courier New" w:hAnsi="Courier New" w:cs="Courier New"/>
        </w:rPr>
        <w:fldChar w:fldCharType="end"/>
      </w:r>
      <w:r w:rsidR="00CD5142" w:rsidRPr="008F494B">
        <w:rPr>
          <w:rFonts w:ascii="Courier New" w:hAnsi="Courier New" w:cs="Courier New"/>
        </w:rPr>
        <w:t xml:space="preserve"> </w:t>
      </w:r>
      <w:r w:rsidR="006E0D5D" w:rsidRPr="008F494B">
        <w:rPr>
          <w:rFonts w:ascii="Courier New" w:hAnsi="Courier New" w:cs="Courier New"/>
        </w:rPr>
        <w:t xml:space="preserve"> </w:t>
      </w:r>
      <w:ins w:id="260" w:author="Gordon, Sarah H" w:date="2021-07-09T10:01:00Z">
        <w:r w:rsidR="00A57F5E">
          <w:rPr>
            <w:rFonts w:ascii="Courier New" w:hAnsi="Courier New" w:cs="Courier New"/>
          </w:rPr>
          <w:t xml:space="preserve">Third, we were unable to measure income at the same point-in-time for all women </w:t>
        </w:r>
      </w:ins>
      <w:ins w:id="261" w:author="Gordon, Sarah H" w:date="2021-07-09T10:04:00Z">
        <w:r w:rsidR="00A57F5E">
          <w:rPr>
            <w:rFonts w:ascii="Courier New" w:hAnsi="Courier New" w:cs="Courier New"/>
          </w:rPr>
          <w:t xml:space="preserve">in the study sample </w:t>
        </w:r>
      </w:ins>
      <w:ins w:id="262" w:author="Gordon, Sarah H" w:date="2021-07-09T10:02:00Z">
        <w:r w:rsidR="00A57F5E">
          <w:rPr>
            <w:rFonts w:ascii="Courier New" w:hAnsi="Courier New" w:cs="Courier New"/>
          </w:rPr>
          <w:t>as</w:t>
        </w:r>
      </w:ins>
      <w:ins w:id="263" w:author="Gordon, Sarah H" w:date="2021-07-09T10:01:00Z">
        <w:r w:rsidR="00A57F5E">
          <w:rPr>
            <w:rFonts w:ascii="Courier New" w:hAnsi="Courier New" w:cs="Courier New"/>
          </w:rPr>
          <w:t xml:space="preserve"> Medicaid administrators can verify income for enrollees at different times throughout the year</w:t>
        </w:r>
      </w:ins>
      <w:ins w:id="264" w:author="Gordon, Sarah H" w:date="2021-07-09T10:02:00Z">
        <w:r w:rsidR="00A57F5E">
          <w:rPr>
            <w:rFonts w:ascii="Courier New" w:hAnsi="Courier New" w:cs="Courier New"/>
          </w:rPr>
          <w:t>. This may introduce bias</w:t>
        </w:r>
      </w:ins>
      <w:ins w:id="265" w:author="Gordon, Sarah H" w:date="2021-07-09T10:05:00Z">
        <w:r w:rsidR="00A57F5E">
          <w:rPr>
            <w:rFonts w:ascii="Courier New" w:hAnsi="Courier New" w:cs="Courier New"/>
          </w:rPr>
          <w:t xml:space="preserve"> in our results</w:t>
        </w:r>
      </w:ins>
      <w:ins w:id="266" w:author="Gordon, Sarah H" w:date="2021-07-09T10:02:00Z">
        <w:r w:rsidR="00A57F5E">
          <w:rPr>
            <w:rFonts w:ascii="Courier New" w:hAnsi="Courier New" w:cs="Courier New"/>
          </w:rPr>
          <w:t xml:space="preserve"> if incomes are </w:t>
        </w:r>
      </w:ins>
      <w:ins w:id="267" w:author="Gordon, Sarah H" w:date="2021-07-09T10:05:00Z">
        <w:r w:rsidR="00A57F5E">
          <w:rPr>
            <w:rFonts w:ascii="Courier New" w:hAnsi="Courier New" w:cs="Courier New"/>
          </w:rPr>
          <w:t xml:space="preserve">systematically </w:t>
        </w:r>
      </w:ins>
      <w:ins w:id="268" w:author="Gordon, Sarah H" w:date="2021-07-09T10:03:00Z">
        <w:r w:rsidR="00A57F5E">
          <w:rPr>
            <w:rFonts w:ascii="Courier New" w:hAnsi="Courier New" w:cs="Courier New"/>
          </w:rPr>
          <w:t>inaccurate</w:t>
        </w:r>
      </w:ins>
      <w:ins w:id="269" w:author="Gordon, Sarah H" w:date="2021-07-09T10:05:00Z">
        <w:r w:rsidR="00A57F5E">
          <w:rPr>
            <w:rFonts w:ascii="Courier New" w:hAnsi="Courier New" w:cs="Courier New"/>
          </w:rPr>
          <w:t xml:space="preserve"> across eligibility groups. However,</w:t>
        </w:r>
      </w:ins>
      <w:ins w:id="270" w:author="Gordon, Sarah H" w:date="2021-07-09T10:03:00Z">
        <w:r w:rsidR="00A57F5E">
          <w:rPr>
            <w:rFonts w:ascii="Courier New" w:hAnsi="Courier New" w:cs="Courier New"/>
          </w:rPr>
          <w:t xml:space="preserve"> we use </w:t>
        </w:r>
      </w:ins>
      <w:ins w:id="271" w:author="Gordon, Sarah H" w:date="2021-07-09T10:05:00Z">
        <w:r w:rsidR="00A57F5E">
          <w:rPr>
            <w:rFonts w:ascii="Courier New" w:hAnsi="Courier New" w:cs="Courier New"/>
          </w:rPr>
          <w:t xml:space="preserve">the gold standard of </w:t>
        </w:r>
      </w:ins>
      <w:ins w:id="272" w:author="Gordon, Sarah H" w:date="2021-07-09T10:03:00Z">
        <w:r w:rsidR="00A57F5E">
          <w:rPr>
            <w:rFonts w:ascii="Courier New" w:hAnsi="Courier New" w:cs="Courier New"/>
          </w:rPr>
          <w:t xml:space="preserve">income data provided directly by the state Medicaid </w:t>
        </w:r>
      </w:ins>
      <w:ins w:id="273" w:author="Gordon, Sarah H" w:date="2021-07-09T13:43:00Z">
        <w:r w:rsidR="00B80975">
          <w:rPr>
            <w:rFonts w:ascii="Courier New" w:hAnsi="Courier New" w:cs="Courier New"/>
          </w:rPr>
          <w:t>p</w:t>
        </w:r>
      </w:ins>
      <w:ins w:id="274" w:author="Gordon, Sarah H" w:date="2021-07-09T13:44:00Z">
        <w:r w:rsidR="00B80975">
          <w:rPr>
            <w:rFonts w:ascii="Courier New" w:hAnsi="Courier New" w:cs="Courier New"/>
          </w:rPr>
          <w:t>rogram</w:t>
        </w:r>
      </w:ins>
      <w:bookmarkStart w:id="275" w:name="_GoBack"/>
      <w:bookmarkEnd w:id="275"/>
      <w:ins w:id="276" w:author="Gordon, Sarah H" w:date="2021-07-09T10:03:00Z">
        <w:r w:rsidR="00A57F5E">
          <w:rPr>
            <w:rFonts w:ascii="Courier New" w:hAnsi="Courier New" w:cs="Courier New"/>
          </w:rPr>
          <w:t xml:space="preserve"> and incomes were updated for </w:t>
        </w:r>
      </w:ins>
      <w:ins w:id="277" w:author="Gordon, Sarah H" w:date="2021-07-09T10:04:00Z">
        <w:r w:rsidR="00A57F5E">
          <w:rPr>
            <w:rFonts w:ascii="Courier New" w:hAnsi="Courier New" w:cs="Courier New"/>
          </w:rPr>
          <w:t xml:space="preserve">nearly 60% of the sample the month following 60 days </w:t>
        </w:r>
        <w:r w:rsidR="00A57F5E">
          <w:rPr>
            <w:rFonts w:ascii="Courier New" w:hAnsi="Courier New" w:cs="Courier New"/>
          </w:rPr>
          <w:lastRenderedPageBreak/>
          <w:t xml:space="preserve">postpartum. </w:t>
        </w:r>
      </w:ins>
      <w:ins w:id="278" w:author="Gordon, Sarah H" w:date="2021-07-09T10:26:00Z">
        <w:r w:rsidR="00EE1B71">
          <w:rPr>
            <w:rFonts w:ascii="Courier New" w:hAnsi="Courier New" w:cs="Courier New"/>
          </w:rPr>
          <w:t xml:space="preserve">Fourth, in some cases, Colorado </w:t>
        </w:r>
      </w:ins>
      <w:ins w:id="279" w:author="Gordon, Sarah H" w:date="2021-07-09T10:36:00Z">
        <w:r w:rsidR="005B3EF7">
          <w:rPr>
            <w:rFonts w:ascii="Courier New" w:hAnsi="Courier New" w:cs="Courier New"/>
          </w:rPr>
          <w:t xml:space="preserve">Medicaid </w:t>
        </w:r>
      </w:ins>
      <w:ins w:id="280" w:author="Gordon, Sarah H" w:date="2021-07-09T10:26:00Z">
        <w:r w:rsidR="00EE1B71">
          <w:rPr>
            <w:rFonts w:ascii="Courier New" w:hAnsi="Courier New" w:cs="Courier New"/>
          </w:rPr>
          <w:t>allows mothers and infants to share the same Medicaid ID after birth. Because infants a</w:t>
        </w:r>
      </w:ins>
      <w:ins w:id="281" w:author="Gordon, Sarah H" w:date="2021-07-09T10:27:00Z">
        <w:r w:rsidR="00EE1B71">
          <w:rPr>
            <w:rFonts w:ascii="Courier New" w:hAnsi="Courier New" w:cs="Courier New"/>
          </w:rPr>
          <w:t xml:space="preserve">re automatically eligible for Medicaid in their first year of life, ID sharing may result in an underestimate of postpartum coverage loss, biasing our findings towards the null. </w:t>
        </w:r>
      </w:ins>
      <w:r w:rsidR="007A2635" w:rsidRPr="008F494B">
        <w:rPr>
          <w:rFonts w:ascii="Courier New" w:hAnsi="Courier New" w:cs="Courier New"/>
        </w:rPr>
        <w:t>Finally</w:t>
      </w:r>
      <w:r w:rsidR="00FB549E" w:rsidRPr="008F494B">
        <w:rPr>
          <w:rFonts w:ascii="Courier New" w:hAnsi="Courier New" w:cs="Courier New"/>
        </w:rPr>
        <w:t xml:space="preserve">, </w:t>
      </w:r>
      <w:r w:rsidR="00F90481" w:rsidRPr="008F494B">
        <w:rPr>
          <w:rFonts w:ascii="Courier New" w:hAnsi="Courier New" w:cs="Courier New"/>
        </w:rPr>
        <w:t>we only observe</w:t>
      </w:r>
      <w:r w:rsidR="005A1722" w:rsidRPr="008F494B">
        <w:rPr>
          <w:rFonts w:ascii="Courier New" w:hAnsi="Courier New" w:cs="Courier New"/>
        </w:rPr>
        <w:t>d</w:t>
      </w:r>
      <w:r w:rsidR="00F90481" w:rsidRPr="008F494B">
        <w:rPr>
          <w:rFonts w:ascii="Courier New" w:hAnsi="Courier New" w:cs="Courier New"/>
        </w:rPr>
        <w:t xml:space="preserve"> switches between broad types of insurance (Medicaid, Marketplace, and commercial)</w:t>
      </w:r>
      <w:r w:rsidR="008D5039" w:rsidRPr="008F494B">
        <w:rPr>
          <w:rFonts w:ascii="Courier New" w:hAnsi="Courier New" w:cs="Courier New"/>
        </w:rPr>
        <w:t>, though s</w:t>
      </w:r>
      <w:r w:rsidR="00F90481" w:rsidRPr="008F494B">
        <w:rPr>
          <w:rFonts w:ascii="Courier New" w:hAnsi="Courier New" w:cs="Courier New"/>
        </w:rPr>
        <w:t xml:space="preserve">witches between plans within each type of insurance may also </w:t>
      </w:r>
      <w:r w:rsidR="007A2635" w:rsidRPr="008F494B">
        <w:rPr>
          <w:rFonts w:ascii="Courier New" w:hAnsi="Courier New" w:cs="Courier New"/>
        </w:rPr>
        <w:t>disrupt</w:t>
      </w:r>
      <w:r w:rsidR="00F90481" w:rsidRPr="008F494B">
        <w:rPr>
          <w:rFonts w:ascii="Courier New" w:hAnsi="Courier New" w:cs="Courier New"/>
        </w:rPr>
        <w:t xml:space="preserve"> continuity of care.</w:t>
      </w:r>
      <w:r w:rsidR="00ED768E" w:rsidRPr="008F494B">
        <w:rPr>
          <w:rFonts w:ascii="Courier New" w:hAnsi="Courier New" w:cs="Courier New"/>
        </w:rPr>
        <w:t xml:space="preserve"> </w:t>
      </w:r>
      <w:r w:rsidR="00533213" w:rsidRPr="008F494B">
        <w:rPr>
          <w:rFonts w:ascii="Courier New" w:hAnsi="Courier New" w:cs="Courier New"/>
        </w:rPr>
        <w:t xml:space="preserve"> </w:t>
      </w:r>
    </w:p>
    <w:p w14:paraId="3C031E25" w14:textId="45E9CC80" w:rsidR="004A178C" w:rsidRPr="008F494B" w:rsidRDefault="004A178C" w:rsidP="00F53F60">
      <w:pPr>
        <w:spacing w:after="0" w:line="480" w:lineRule="auto"/>
        <w:rPr>
          <w:rFonts w:ascii="Courier New" w:hAnsi="Courier New" w:cs="Courier New"/>
          <w:b/>
        </w:rPr>
      </w:pPr>
      <w:r w:rsidRPr="008F494B">
        <w:rPr>
          <w:rFonts w:ascii="Courier New" w:hAnsi="Courier New" w:cs="Courier New"/>
          <w:b/>
        </w:rPr>
        <w:t>Results</w:t>
      </w:r>
    </w:p>
    <w:p w14:paraId="31B9F026" w14:textId="03279FD0" w:rsidR="00EC36B4" w:rsidRDefault="00EC36B4" w:rsidP="00507FDC">
      <w:pPr>
        <w:spacing w:after="0" w:line="480" w:lineRule="auto"/>
        <w:ind w:firstLine="720"/>
        <w:rPr>
          <w:ins w:id="282" w:author="Gordon, Sarah H" w:date="2021-07-09T11:59:00Z"/>
          <w:rFonts w:ascii="Courier New" w:hAnsi="Courier New" w:cs="Courier New"/>
        </w:rPr>
      </w:pPr>
      <w:ins w:id="283" w:author="Gordon, Sarah H" w:date="2021-07-09T11:59:00Z">
        <w:r>
          <w:rPr>
            <w:rFonts w:ascii="Courier New" w:hAnsi="Courier New" w:cs="Courier New"/>
            <w:i/>
          </w:rPr>
          <w:t>Sample Results</w:t>
        </w:r>
      </w:ins>
    </w:p>
    <w:p w14:paraId="2355453C" w14:textId="4BFFEB2C" w:rsidR="000C5520" w:rsidRDefault="00190BEB" w:rsidP="00507FDC">
      <w:pPr>
        <w:spacing w:after="0" w:line="480" w:lineRule="auto"/>
        <w:ind w:firstLine="720"/>
        <w:rPr>
          <w:ins w:id="284" w:author="Gordon, Sarah H" w:date="2021-07-09T11:59:00Z"/>
          <w:rFonts w:ascii="Courier New" w:hAnsi="Courier New" w:cs="Courier New"/>
        </w:rPr>
      </w:pPr>
      <w:r w:rsidRPr="008F494B">
        <w:rPr>
          <w:rFonts w:ascii="Courier New" w:hAnsi="Courier New" w:cs="Courier New"/>
        </w:rPr>
        <w:t xml:space="preserve">Our analytic sample included 133,683 births to women with incomes below 138% FPL and 23,983 births to women with incomes between 139-265% FPL. </w:t>
      </w:r>
      <w:del w:id="285" w:author="Gordon, Sarah H" w:date="2021-07-07T15:33:00Z">
        <w:r w:rsidR="009E7E41" w:rsidRPr="008F494B" w:rsidDel="00F560EF">
          <w:rPr>
            <w:rFonts w:ascii="Courier New" w:hAnsi="Courier New" w:cs="Courier New"/>
          </w:rPr>
          <w:delText xml:space="preserve">The optimal bandwidth approach resulted in an income range above and below 138% FPL that ranged between +/-24.4 to +/-53.7 percentage points of FPL, depending on the outcome, resulting in analytic samples that ranged from 15,003 to 33,557 births within the bandwidth. </w:delText>
        </w:r>
      </w:del>
      <w:r w:rsidR="00E670CC" w:rsidRPr="008F494B">
        <w:rPr>
          <w:rFonts w:ascii="Courier New" w:hAnsi="Courier New" w:cs="Courier New"/>
        </w:rPr>
        <w:t xml:space="preserve">Exhibit 1 shows the characteristics of </w:t>
      </w:r>
      <w:ins w:id="286" w:author="Gordon, Sarah H" w:date="2021-07-07T15:34:00Z">
        <w:r w:rsidR="00F560EF">
          <w:rPr>
            <w:rFonts w:ascii="Courier New" w:hAnsi="Courier New" w:cs="Courier New"/>
          </w:rPr>
          <w:t xml:space="preserve">births to </w:t>
        </w:r>
      </w:ins>
      <w:r w:rsidR="008951AA" w:rsidRPr="008F494B">
        <w:rPr>
          <w:rFonts w:ascii="Courier New" w:hAnsi="Courier New" w:cs="Courier New"/>
        </w:rPr>
        <w:t xml:space="preserve">women </w:t>
      </w:r>
      <w:r w:rsidR="00E670CC" w:rsidRPr="008F494B">
        <w:rPr>
          <w:rFonts w:ascii="Courier New" w:hAnsi="Courier New" w:cs="Courier New"/>
        </w:rPr>
        <w:t>above and below 1</w:t>
      </w:r>
      <w:r w:rsidR="007475F2" w:rsidRPr="008F494B">
        <w:rPr>
          <w:rFonts w:ascii="Courier New" w:hAnsi="Courier New" w:cs="Courier New"/>
        </w:rPr>
        <w:t>38</w:t>
      </w:r>
      <w:ins w:id="287" w:author="Gordon, Sarah H" w:date="2021-07-09T12:07:00Z">
        <w:r w:rsidR="00D2757E">
          <w:rPr>
            <w:rFonts w:ascii="Courier New" w:hAnsi="Courier New" w:cs="Courier New"/>
          </w:rPr>
          <w:t xml:space="preserve"> percent</w:t>
        </w:r>
      </w:ins>
      <w:del w:id="288" w:author="Gordon, Sarah H" w:date="2021-07-09T12:07:00Z">
        <w:r w:rsidR="007475F2" w:rsidRPr="008F494B" w:rsidDel="00D2757E">
          <w:rPr>
            <w:rFonts w:ascii="Courier New" w:hAnsi="Courier New" w:cs="Courier New"/>
          </w:rPr>
          <w:delText>%</w:delText>
        </w:r>
      </w:del>
      <w:r w:rsidR="007475F2" w:rsidRPr="008F494B">
        <w:rPr>
          <w:rFonts w:ascii="Courier New" w:hAnsi="Courier New" w:cs="Courier New"/>
        </w:rPr>
        <w:t xml:space="preserve"> FPL </w:t>
      </w:r>
      <w:del w:id="289" w:author="Gordon, Sarah H" w:date="2021-07-09T12:07:00Z">
        <w:r w:rsidR="008951AA" w:rsidRPr="008F494B" w:rsidDel="00D2757E">
          <w:rPr>
            <w:rFonts w:ascii="Courier New" w:hAnsi="Courier New" w:cs="Courier New"/>
          </w:rPr>
          <w:delText>for the</w:delText>
        </w:r>
        <w:r w:rsidR="00E670CC" w:rsidRPr="008F494B" w:rsidDel="00D2757E">
          <w:rPr>
            <w:rFonts w:ascii="Courier New" w:hAnsi="Courier New" w:cs="Courier New"/>
          </w:rPr>
          <w:delText xml:space="preserve"> </w:delText>
        </w:r>
        <w:r w:rsidR="000C5520" w:rsidRPr="008F494B" w:rsidDel="00D2757E">
          <w:rPr>
            <w:rFonts w:ascii="Courier New" w:hAnsi="Courier New" w:cs="Courier New"/>
          </w:rPr>
          <w:delText>full income</w:delText>
        </w:r>
        <w:r w:rsidR="00E670CC" w:rsidRPr="008F494B" w:rsidDel="00D2757E">
          <w:rPr>
            <w:rFonts w:ascii="Courier New" w:hAnsi="Courier New" w:cs="Courier New"/>
          </w:rPr>
          <w:delText xml:space="preserve"> sample</w:delText>
        </w:r>
        <w:r w:rsidR="009E7E41" w:rsidRPr="008F494B" w:rsidDel="00D2757E">
          <w:rPr>
            <w:rFonts w:ascii="Courier New" w:hAnsi="Courier New" w:cs="Courier New"/>
          </w:rPr>
          <w:delText xml:space="preserve"> </w:delText>
        </w:r>
      </w:del>
      <w:r w:rsidR="009E7E41" w:rsidRPr="008F494B">
        <w:rPr>
          <w:rFonts w:ascii="Courier New" w:hAnsi="Courier New" w:cs="Courier New"/>
        </w:rPr>
        <w:t xml:space="preserve">and </w:t>
      </w:r>
      <w:r w:rsidR="006854B1" w:rsidRPr="008F494B">
        <w:rPr>
          <w:rFonts w:ascii="Courier New" w:hAnsi="Courier New" w:cs="Courier New"/>
        </w:rPr>
        <w:t>the coefficient</w:t>
      </w:r>
      <w:r w:rsidR="00B75856" w:rsidRPr="008F494B">
        <w:rPr>
          <w:rFonts w:ascii="Courier New" w:hAnsi="Courier New" w:cs="Courier New"/>
        </w:rPr>
        <w:t>s</w:t>
      </w:r>
      <w:r w:rsidR="006854B1" w:rsidRPr="008F494B">
        <w:rPr>
          <w:rFonts w:ascii="Courier New" w:hAnsi="Courier New" w:cs="Courier New"/>
        </w:rPr>
        <w:t xml:space="preserve"> for</w:t>
      </w:r>
      <w:r w:rsidR="005B48F7" w:rsidRPr="008F494B">
        <w:rPr>
          <w:rFonts w:ascii="Courier New" w:hAnsi="Courier New" w:cs="Courier New"/>
        </w:rPr>
        <w:t xml:space="preserve"> difference</w:t>
      </w:r>
      <w:r w:rsidR="00B75856" w:rsidRPr="008F494B">
        <w:rPr>
          <w:rFonts w:ascii="Courier New" w:hAnsi="Courier New" w:cs="Courier New"/>
        </w:rPr>
        <w:t>s</w:t>
      </w:r>
      <w:r w:rsidR="005B48F7" w:rsidRPr="008F494B">
        <w:rPr>
          <w:rFonts w:ascii="Courier New" w:hAnsi="Courier New" w:cs="Courier New"/>
        </w:rPr>
        <w:t xml:space="preserve"> in slope </w:t>
      </w:r>
      <w:r w:rsidR="006854B1" w:rsidRPr="008F494B">
        <w:rPr>
          <w:rFonts w:ascii="Courier New" w:hAnsi="Courier New" w:cs="Courier New"/>
        </w:rPr>
        <w:t xml:space="preserve">on either </w:t>
      </w:r>
      <w:r w:rsidR="00813D94" w:rsidRPr="008F494B">
        <w:rPr>
          <w:rFonts w:ascii="Courier New" w:hAnsi="Courier New" w:cs="Courier New"/>
        </w:rPr>
        <w:t xml:space="preserve">side of the </w:t>
      </w:r>
      <w:ins w:id="290" w:author="Gordon, Sarah H" w:date="2021-07-07T15:34:00Z">
        <w:r w:rsidR="00F560EF">
          <w:rPr>
            <w:rFonts w:ascii="Courier New" w:hAnsi="Courier New" w:cs="Courier New"/>
          </w:rPr>
          <w:t xml:space="preserve">postpartum Medicaid eligibility </w:t>
        </w:r>
      </w:ins>
      <w:r w:rsidR="00813D94" w:rsidRPr="008F494B">
        <w:rPr>
          <w:rFonts w:ascii="Courier New" w:hAnsi="Courier New" w:cs="Courier New"/>
        </w:rPr>
        <w:t>cut-off</w:t>
      </w:r>
      <w:del w:id="291" w:author="Gordon, Sarah H" w:date="2021-07-09T12:07:00Z">
        <w:r w:rsidR="005B48F7" w:rsidRPr="008F494B" w:rsidDel="00D2757E">
          <w:rPr>
            <w:rFonts w:ascii="Courier New" w:hAnsi="Courier New" w:cs="Courier New"/>
          </w:rPr>
          <w:delText xml:space="preserve"> for each covariate</w:delText>
        </w:r>
      </w:del>
      <w:r w:rsidR="00813D94" w:rsidRPr="008F494B">
        <w:rPr>
          <w:rFonts w:ascii="Courier New" w:hAnsi="Courier New" w:cs="Courier New"/>
        </w:rPr>
        <w:t>. We find no evidence of discontinuities at 138</w:t>
      </w:r>
      <w:ins w:id="292" w:author="Gordon, Sarah H" w:date="2021-07-09T12:07:00Z">
        <w:r w:rsidR="00D2757E">
          <w:rPr>
            <w:rFonts w:ascii="Courier New" w:hAnsi="Courier New" w:cs="Courier New"/>
          </w:rPr>
          <w:t xml:space="preserve"> percent</w:t>
        </w:r>
      </w:ins>
      <w:del w:id="293" w:author="Gordon, Sarah H" w:date="2021-07-09T12:07:00Z">
        <w:r w:rsidR="00813D94" w:rsidRPr="008F494B" w:rsidDel="00D2757E">
          <w:rPr>
            <w:rFonts w:ascii="Courier New" w:hAnsi="Courier New" w:cs="Courier New"/>
          </w:rPr>
          <w:delText>%</w:delText>
        </w:r>
      </w:del>
      <w:r w:rsidR="00813D94" w:rsidRPr="008F494B">
        <w:rPr>
          <w:rFonts w:ascii="Courier New" w:hAnsi="Courier New" w:cs="Courier New"/>
        </w:rPr>
        <w:t xml:space="preserve"> FPL </w:t>
      </w:r>
      <w:r w:rsidR="00663683">
        <w:rPr>
          <w:rFonts w:ascii="Courier New" w:hAnsi="Courier New" w:cs="Courier New"/>
        </w:rPr>
        <w:t>for any covariates, with the exception of</w:t>
      </w:r>
      <w:r w:rsidR="00813D94" w:rsidRPr="008F494B">
        <w:rPr>
          <w:rFonts w:ascii="Courier New" w:hAnsi="Courier New" w:cs="Courier New"/>
        </w:rPr>
        <w:t xml:space="preserve"> the proportion of mothers born outside of the U.S.</w:t>
      </w:r>
      <w:r w:rsidR="005B48F7" w:rsidRPr="008F494B">
        <w:rPr>
          <w:rFonts w:ascii="Courier New" w:hAnsi="Courier New" w:cs="Courier New"/>
        </w:rPr>
        <w:t>, which ha</w:t>
      </w:r>
      <w:r w:rsidR="009E7E41" w:rsidRPr="008F494B">
        <w:rPr>
          <w:rFonts w:ascii="Courier New" w:hAnsi="Courier New" w:cs="Courier New"/>
        </w:rPr>
        <w:t>d</w:t>
      </w:r>
      <w:r w:rsidR="005B48F7" w:rsidRPr="008F494B">
        <w:rPr>
          <w:rFonts w:ascii="Courier New" w:hAnsi="Courier New" w:cs="Courier New"/>
        </w:rPr>
        <w:t xml:space="preserve"> a discontinuity of 0.05 at the </w:t>
      </w:r>
      <w:r w:rsidR="00B75856" w:rsidRPr="008F494B">
        <w:rPr>
          <w:rFonts w:ascii="Courier New" w:hAnsi="Courier New" w:cs="Courier New"/>
        </w:rPr>
        <w:t>138</w:t>
      </w:r>
      <w:ins w:id="294" w:author="Gordon, Sarah H" w:date="2021-07-09T12:07:00Z">
        <w:r w:rsidR="00D2757E">
          <w:rPr>
            <w:rFonts w:ascii="Courier New" w:hAnsi="Courier New" w:cs="Courier New"/>
          </w:rPr>
          <w:t xml:space="preserve"> percent</w:t>
        </w:r>
      </w:ins>
      <w:del w:id="295" w:author="Gordon, Sarah H" w:date="2021-07-09T12:07:00Z">
        <w:r w:rsidR="00B75856" w:rsidRPr="008F494B" w:rsidDel="00D2757E">
          <w:rPr>
            <w:rFonts w:ascii="Courier New" w:hAnsi="Courier New" w:cs="Courier New"/>
          </w:rPr>
          <w:delText>%</w:delText>
        </w:r>
      </w:del>
      <w:r w:rsidR="00B75856" w:rsidRPr="008F494B">
        <w:rPr>
          <w:rFonts w:ascii="Courier New" w:hAnsi="Courier New" w:cs="Courier New"/>
        </w:rPr>
        <w:t xml:space="preserve"> FPL threshold</w:t>
      </w:r>
      <w:r w:rsidR="005B48F7" w:rsidRPr="008F494B">
        <w:rPr>
          <w:rFonts w:ascii="Courier New" w:hAnsi="Courier New" w:cs="Courier New"/>
        </w:rPr>
        <w:t xml:space="preserve"> (</w:t>
      </w:r>
      <w:r w:rsidR="005B48F7" w:rsidRPr="008F494B">
        <w:rPr>
          <w:rFonts w:ascii="Courier New" w:hAnsi="Courier New" w:cs="Courier New"/>
          <w:i/>
        </w:rPr>
        <w:t>p</w:t>
      </w:r>
      <w:r w:rsidR="005B48F7" w:rsidRPr="008F494B">
        <w:rPr>
          <w:rFonts w:ascii="Courier New" w:hAnsi="Courier New" w:cs="Courier New"/>
        </w:rPr>
        <w:t>=0.001).</w:t>
      </w:r>
      <w:r w:rsidR="009E7E41" w:rsidRPr="008F494B">
        <w:rPr>
          <w:rFonts w:ascii="Courier New" w:hAnsi="Courier New" w:cs="Courier New"/>
        </w:rPr>
        <w:t xml:space="preserve"> S</w:t>
      </w:r>
      <w:r w:rsidR="001E2AC5" w:rsidRPr="008F494B">
        <w:rPr>
          <w:rFonts w:ascii="Courier New" w:hAnsi="Courier New" w:cs="Courier New"/>
        </w:rPr>
        <w:t>catter plots of the distribution of each covariate across income</w:t>
      </w:r>
      <w:r w:rsidR="009E7E41" w:rsidRPr="008F494B">
        <w:rPr>
          <w:rFonts w:ascii="Courier New" w:hAnsi="Courier New" w:cs="Courier New"/>
        </w:rPr>
        <w:t xml:space="preserve"> show in </w:t>
      </w:r>
      <w:del w:id="296" w:author="Gordon, Sarah H" w:date="2021-07-09T12:49:00Z">
        <w:r w:rsidR="009E7E41" w:rsidRPr="008F494B" w:rsidDel="008F09CD">
          <w:rPr>
            <w:rFonts w:ascii="Courier New" w:hAnsi="Courier New" w:cs="Courier New"/>
          </w:rPr>
          <w:delText xml:space="preserve">the </w:delText>
        </w:r>
      </w:del>
      <w:r w:rsidR="009E7E41" w:rsidRPr="008F494B">
        <w:rPr>
          <w:rFonts w:ascii="Courier New" w:hAnsi="Courier New" w:cs="Courier New"/>
        </w:rPr>
        <w:t>Appendix</w:t>
      </w:r>
      <w:r w:rsidR="001E2AC5" w:rsidRPr="008F494B">
        <w:rPr>
          <w:rFonts w:ascii="Courier New" w:hAnsi="Courier New" w:cs="Courier New"/>
        </w:rPr>
        <w:t xml:space="preserve"> </w:t>
      </w:r>
      <w:ins w:id="297" w:author="Gordon, Sarah H" w:date="2021-07-09T12:49:00Z">
        <w:r w:rsidR="008F09CD">
          <w:rPr>
            <w:rFonts w:ascii="Courier New" w:hAnsi="Courier New" w:cs="Courier New"/>
          </w:rPr>
          <w:t xml:space="preserve">3 </w:t>
        </w:r>
      </w:ins>
      <w:r w:rsidR="009E7E41" w:rsidRPr="008F494B">
        <w:rPr>
          <w:rFonts w:ascii="Courier New" w:hAnsi="Courier New" w:cs="Courier New"/>
        </w:rPr>
        <w:t xml:space="preserve">provide </w:t>
      </w:r>
      <w:r w:rsidR="00813D94" w:rsidRPr="008F494B">
        <w:rPr>
          <w:rFonts w:ascii="Courier New" w:hAnsi="Courier New" w:cs="Courier New"/>
        </w:rPr>
        <w:t xml:space="preserve">confirmatory, visual evidence of </w:t>
      </w:r>
      <w:r w:rsidR="005B48F7" w:rsidRPr="008F494B">
        <w:rPr>
          <w:rFonts w:ascii="Courier New" w:hAnsi="Courier New" w:cs="Courier New"/>
        </w:rPr>
        <w:t>the lack of</w:t>
      </w:r>
      <w:r w:rsidR="001E2AC5" w:rsidRPr="008F494B">
        <w:rPr>
          <w:rFonts w:ascii="Courier New" w:hAnsi="Courier New" w:cs="Courier New"/>
        </w:rPr>
        <w:t xml:space="preserve"> </w:t>
      </w:r>
      <w:r w:rsidR="008951AA" w:rsidRPr="008F494B">
        <w:rPr>
          <w:rFonts w:ascii="Courier New" w:hAnsi="Courier New" w:cs="Courier New"/>
        </w:rPr>
        <w:t xml:space="preserve">covariate </w:t>
      </w:r>
      <w:r w:rsidR="001E2AC5" w:rsidRPr="008F494B">
        <w:rPr>
          <w:rFonts w:ascii="Courier New" w:hAnsi="Courier New" w:cs="Courier New"/>
        </w:rPr>
        <w:t>discontinui</w:t>
      </w:r>
      <w:r w:rsidR="00916485" w:rsidRPr="008F494B">
        <w:rPr>
          <w:rFonts w:ascii="Courier New" w:hAnsi="Courier New" w:cs="Courier New"/>
        </w:rPr>
        <w:t>ties at the 1</w:t>
      </w:r>
      <w:r w:rsidR="009E7E41" w:rsidRPr="008F494B">
        <w:rPr>
          <w:rFonts w:ascii="Courier New" w:hAnsi="Courier New" w:cs="Courier New"/>
        </w:rPr>
        <w:t>38</w:t>
      </w:r>
      <w:ins w:id="298" w:author="Gordon, Sarah H" w:date="2021-07-09T12:07:00Z">
        <w:r w:rsidR="00D2757E">
          <w:rPr>
            <w:rFonts w:ascii="Courier New" w:hAnsi="Courier New" w:cs="Courier New"/>
          </w:rPr>
          <w:t xml:space="preserve"> percent</w:t>
        </w:r>
      </w:ins>
      <w:del w:id="299" w:author="Gordon, Sarah H" w:date="2021-07-09T12:07:00Z">
        <w:r w:rsidR="009E7E41" w:rsidRPr="008F494B" w:rsidDel="00D2757E">
          <w:rPr>
            <w:rFonts w:ascii="Courier New" w:hAnsi="Courier New" w:cs="Courier New"/>
          </w:rPr>
          <w:delText>%</w:delText>
        </w:r>
      </w:del>
      <w:r w:rsidR="009E7E41" w:rsidRPr="008F494B">
        <w:rPr>
          <w:rFonts w:ascii="Courier New" w:hAnsi="Courier New" w:cs="Courier New"/>
        </w:rPr>
        <w:t xml:space="preserve"> FPL threshold</w:t>
      </w:r>
      <w:r w:rsidR="00342DED" w:rsidRPr="008F494B">
        <w:rPr>
          <w:rFonts w:ascii="Courier New" w:hAnsi="Courier New" w:cs="Courier New"/>
        </w:rPr>
        <w:t>.</w:t>
      </w:r>
      <w:r w:rsidR="003602A9" w:rsidRPr="008F494B">
        <w:rPr>
          <w:rFonts w:ascii="Courier New" w:hAnsi="Courier New" w:cs="Courier New"/>
        </w:rPr>
        <w:fldChar w:fldCharType="begin"/>
      </w:r>
      <w:r w:rsidR="00946703">
        <w:rPr>
          <w:rFonts w:ascii="Courier New" w:hAnsi="Courier New" w:cs="Courier New"/>
        </w:rPr>
        <w:instrText xml:space="preserve"> ADDIN ZOTERO_ITEM CSL_CITATION {"citationID":"1uYf1WTE","properties":{"formattedCitation":"\\super 16\\nosupersub{}","plainCitation":"16","noteIndex":0},"citationItems":[{"id":706,"uris":["http://zotero.org/users/2141015/items/NXAGJPKM"],"uri":["http://zotero.org/users/2141015/items/NXAGJPKM"],"itemData":{"id":706,"type":"article-journal","title":"To access the Appendix, click on the Appendix link in the box to the right of the article online."}}],"schema":"https://github.com/citation-style-language/schema/raw/master/csl-citation.json"} </w:instrText>
      </w:r>
      <w:r w:rsidR="003602A9" w:rsidRPr="008F494B">
        <w:rPr>
          <w:rFonts w:ascii="Courier New" w:hAnsi="Courier New" w:cs="Courier New"/>
        </w:rPr>
        <w:fldChar w:fldCharType="separate"/>
      </w:r>
      <w:r w:rsidR="00946703" w:rsidRPr="00946703">
        <w:rPr>
          <w:rFonts w:ascii="Courier New" w:hAnsi="Courier New" w:cs="Courier New"/>
          <w:szCs w:val="24"/>
          <w:vertAlign w:val="superscript"/>
        </w:rPr>
        <w:t>16</w:t>
      </w:r>
      <w:r w:rsidR="003602A9" w:rsidRPr="008F494B">
        <w:rPr>
          <w:rFonts w:ascii="Courier New" w:hAnsi="Courier New" w:cs="Courier New"/>
        </w:rPr>
        <w:fldChar w:fldCharType="end"/>
      </w:r>
    </w:p>
    <w:p w14:paraId="3BA3424C" w14:textId="00742160" w:rsidR="00EC36B4" w:rsidRPr="008F494B" w:rsidRDefault="00EC36B4" w:rsidP="00507FDC">
      <w:pPr>
        <w:spacing w:after="0" w:line="480" w:lineRule="auto"/>
        <w:ind w:firstLine="720"/>
        <w:rPr>
          <w:rFonts w:ascii="Courier New" w:hAnsi="Courier New" w:cs="Courier New"/>
        </w:rPr>
      </w:pPr>
      <w:ins w:id="300" w:author="Gordon, Sarah H" w:date="2021-07-09T11:59:00Z">
        <w:r>
          <w:rPr>
            <w:rFonts w:ascii="Courier New" w:hAnsi="Courier New" w:cs="Courier New"/>
            <w:i/>
          </w:rPr>
          <w:t>Continuity of Coverage Results</w:t>
        </w:r>
      </w:ins>
    </w:p>
    <w:p w14:paraId="6DA55815" w14:textId="28A26DB1" w:rsidR="00342DED" w:rsidRPr="008F494B" w:rsidRDefault="00B34ECD" w:rsidP="00F53F60">
      <w:pPr>
        <w:spacing w:after="0" w:line="480" w:lineRule="auto"/>
        <w:ind w:firstLine="720"/>
        <w:rPr>
          <w:rFonts w:ascii="Courier New" w:hAnsi="Courier New" w:cs="Courier New"/>
        </w:rPr>
      </w:pPr>
      <w:r w:rsidRPr="008F494B">
        <w:rPr>
          <w:rFonts w:ascii="Courier New" w:hAnsi="Courier New" w:cs="Courier New"/>
        </w:rPr>
        <w:t xml:space="preserve">Exhibit 2 displays </w:t>
      </w:r>
      <w:r w:rsidR="00342DED" w:rsidRPr="008F494B">
        <w:rPr>
          <w:rFonts w:ascii="Courier New" w:hAnsi="Courier New" w:cs="Courier New"/>
        </w:rPr>
        <w:t xml:space="preserve">the mean </w:t>
      </w:r>
      <w:r w:rsidR="0081023A" w:rsidRPr="008F494B">
        <w:rPr>
          <w:rFonts w:ascii="Courier New" w:hAnsi="Courier New" w:cs="Courier New"/>
        </w:rPr>
        <w:t>number of months</w:t>
      </w:r>
      <w:r w:rsidR="00342DED" w:rsidRPr="008F494B">
        <w:rPr>
          <w:rFonts w:ascii="Courier New" w:hAnsi="Courier New" w:cs="Courier New"/>
        </w:rPr>
        <w:t xml:space="preserve"> of insurance enrollment </w:t>
      </w:r>
      <w:r w:rsidR="0081023A" w:rsidRPr="008F494B">
        <w:rPr>
          <w:rFonts w:ascii="Courier New" w:hAnsi="Courier New" w:cs="Courier New"/>
        </w:rPr>
        <w:t>during</w:t>
      </w:r>
      <w:r w:rsidR="00342DED" w:rsidRPr="008F494B">
        <w:rPr>
          <w:rFonts w:ascii="Courier New" w:hAnsi="Courier New" w:cs="Courier New"/>
        </w:rPr>
        <w:t xml:space="preserve"> the postpartum year </w:t>
      </w:r>
      <w:r w:rsidRPr="008F494B">
        <w:rPr>
          <w:rFonts w:ascii="Courier New" w:hAnsi="Courier New" w:cs="Courier New"/>
        </w:rPr>
        <w:t xml:space="preserve">by income </w:t>
      </w:r>
      <w:r w:rsidR="00342DED" w:rsidRPr="008F494B">
        <w:rPr>
          <w:rFonts w:ascii="Courier New" w:hAnsi="Courier New" w:cs="Courier New"/>
        </w:rPr>
        <w:t xml:space="preserve">with </w:t>
      </w:r>
      <w:r w:rsidRPr="008F494B">
        <w:rPr>
          <w:rFonts w:ascii="Courier New" w:hAnsi="Courier New" w:cs="Courier New"/>
        </w:rPr>
        <w:t xml:space="preserve">the predicted regression </w:t>
      </w:r>
      <w:r w:rsidR="009E7E41" w:rsidRPr="008F494B">
        <w:rPr>
          <w:rFonts w:ascii="Courier New" w:hAnsi="Courier New" w:cs="Courier New"/>
        </w:rPr>
        <w:t>lines from our primary model</w:t>
      </w:r>
      <w:del w:id="301" w:author="Gordon, Sarah H" w:date="2021-07-07T15:34:00Z">
        <w:r w:rsidRPr="008F494B" w:rsidDel="00F560EF">
          <w:rPr>
            <w:rFonts w:ascii="Courier New" w:hAnsi="Courier New" w:cs="Courier New"/>
          </w:rPr>
          <w:delText xml:space="preserve"> </w:delText>
        </w:r>
        <w:r w:rsidR="009E7E41" w:rsidRPr="008F494B" w:rsidDel="00F560EF">
          <w:rPr>
            <w:rFonts w:ascii="Courier New" w:hAnsi="Courier New" w:cs="Courier New"/>
          </w:rPr>
          <w:delText>plotted</w:delText>
        </w:r>
        <w:r w:rsidRPr="008F494B" w:rsidDel="00F560EF">
          <w:rPr>
            <w:rFonts w:ascii="Courier New" w:hAnsi="Courier New" w:cs="Courier New"/>
          </w:rPr>
          <w:delText xml:space="preserve"> within the na</w:delText>
        </w:r>
        <w:r w:rsidR="009E7E41" w:rsidRPr="008F494B" w:rsidDel="00F560EF">
          <w:rPr>
            <w:rFonts w:ascii="Courier New" w:hAnsi="Courier New" w:cs="Courier New"/>
          </w:rPr>
          <w:delText xml:space="preserve">rrow income bandwidth, which is </w:delText>
        </w:r>
        <w:r w:rsidRPr="008F494B" w:rsidDel="00F560EF">
          <w:rPr>
            <w:rFonts w:ascii="Courier New" w:hAnsi="Courier New" w:cs="Courier New"/>
          </w:rPr>
          <w:delText>indicated with gray shading</w:delText>
        </w:r>
      </w:del>
      <w:r w:rsidRPr="008F494B">
        <w:rPr>
          <w:rFonts w:ascii="Courier New" w:hAnsi="Courier New" w:cs="Courier New"/>
        </w:rPr>
        <w:t xml:space="preserve">. </w:t>
      </w:r>
      <w:r w:rsidR="00257B49" w:rsidRPr="008F494B">
        <w:rPr>
          <w:rFonts w:ascii="Courier New" w:hAnsi="Courier New" w:cs="Courier New"/>
        </w:rPr>
        <w:t>We found</w:t>
      </w:r>
      <w:r w:rsidR="0081023A" w:rsidRPr="008F494B">
        <w:rPr>
          <w:rFonts w:ascii="Courier New" w:hAnsi="Courier New" w:cs="Courier New"/>
        </w:rPr>
        <w:t xml:space="preserve"> a sharp drop-off in the mean number of months of insurance coverage at t</w:t>
      </w:r>
      <w:r w:rsidR="00342DED" w:rsidRPr="008F494B">
        <w:rPr>
          <w:rFonts w:ascii="Courier New" w:hAnsi="Courier New" w:cs="Courier New"/>
        </w:rPr>
        <w:t>he income threshold of 138</w:t>
      </w:r>
      <w:ins w:id="302" w:author="Gordon, Sarah H" w:date="2021-07-09T12:07:00Z">
        <w:r w:rsidR="00D2757E">
          <w:rPr>
            <w:rFonts w:ascii="Courier New" w:hAnsi="Courier New" w:cs="Courier New"/>
          </w:rPr>
          <w:t xml:space="preserve"> percent</w:t>
        </w:r>
      </w:ins>
      <w:del w:id="303" w:author="Gordon, Sarah H" w:date="2021-07-09T12:07:00Z">
        <w:r w:rsidR="00342DED" w:rsidRPr="008F494B" w:rsidDel="00D2757E">
          <w:rPr>
            <w:rFonts w:ascii="Courier New" w:hAnsi="Courier New" w:cs="Courier New"/>
          </w:rPr>
          <w:delText>%</w:delText>
        </w:r>
      </w:del>
      <w:r w:rsidR="00342DED" w:rsidRPr="008F494B">
        <w:rPr>
          <w:rFonts w:ascii="Courier New" w:hAnsi="Courier New" w:cs="Courier New"/>
        </w:rPr>
        <w:t xml:space="preserve"> FPL</w:t>
      </w:r>
      <w:r w:rsidR="0081023A" w:rsidRPr="008F494B">
        <w:rPr>
          <w:rFonts w:ascii="Courier New" w:hAnsi="Courier New" w:cs="Courier New"/>
        </w:rPr>
        <w:t xml:space="preserve">, </w:t>
      </w:r>
      <w:r w:rsidR="009E7E41" w:rsidRPr="008F494B">
        <w:rPr>
          <w:rFonts w:ascii="Courier New" w:hAnsi="Courier New" w:cs="Courier New"/>
        </w:rPr>
        <w:t>shown as</w:t>
      </w:r>
      <w:r w:rsidR="0081023A" w:rsidRPr="008F494B">
        <w:rPr>
          <w:rFonts w:ascii="Courier New" w:hAnsi="Courier New" w:cs="Courier New"/>
        </w:rPr>
        <w:t xml:space="preserve"> a dashed vert</w:t>
      </w:r>
      <w:r w:rsidR="00706BB8" w:rsidRPr="008F494B">
        <w:rPr>
          <w:rFonts w:ascii="Courier New" w:hAnsi="Courier New" w:cs="Courier New"/>
        </w:rPr>
        <w:t xml:space="preserve">ical line. </w:t>
      </w:r>
      <w:del w:id="304" w:author="Gordon, Sarah H" w:date="2021-07-09T12:20:00Z">
        <w:r w:rsidR="00706BB8" w:rsidRPr="008F494B" w:rsidDel="009D7956">
          <w:rPr>
            <w:rFonts w:ascii="Courier New" w:hAnsi="Courier New" w:cs="Courier New"/>
          </w:rPr>
          <w:delText>A</w:delText>
        </w:r>
        <w:r w:rsidR="0081023A" w:rsidRPr="008F494B" w:rsidDel="009D7956">
          <w:rPr>
            <w:rFonts w:ascii="Courier New" w:hAnsi="Courier New" w:cs="Courier New"/>
          </w:rPr>
          <w:delText xml:space="preserve">mong the full </w:delText>
        </w:r>
        <w:r w:rsidR="0081023A" w:rsidRPr="008F494B" w:rsidDel="009D7956">
          <w:rPr>
            <w:rFonts w:ascii="Courier New" w:hAnsi="Courier New" w:cs="Courier New"/>
          </w:rPr>
          <w:lastRenderedPageBreak/>
          <w:delText>income sample, those with incomes 138</w:delText>
        </w:r>
      </w:del>
      <w:del w:id="305" w:author="Gordon, Sarah H" w:date="2021-07-09T12:07:00Z">
        <w:r w:rsidR="0081023A" w:rsidRPr="008F494B" w:rsidDel="00D2757E">
          <w:rPr>
            <w:rFonts w:ascii="Courier New" w:hAnsi="Courier New" w:cs="Courier New"/>
          </w:rPr>
          <w:delText>%</w:delText>
        </w:r>
      </w:del>
      <w:del w:id="306" w:author="Gordon, Sarah H" w:date="2021-07-09T12:20:00Z">
        <w:r w:rsidR="0081023A" w:rsidRPr="008F494B" w:rsidDel="009D7956">
          <w:rPr>
            <w:rFonts w:ascii="Courier New" w:hAnsi="Courier New" w:cs="Courier New"/>
          </w:rPr>
          <w:delText xml:space="preserve"> or below were enrolled for an average of 10.7 months compared to</w:delText>
        </w:r>
        <w:r w:rsidR="00036492" w:rsidRPr="008F494B" w:rsidDel="009D7956">
          <w:rPr>
            <w:rFonts w:ascii="Courier New" w:hAnsi="Courier New" w:cs="Courier New"/>
          </w:rPr>
          <w:delText xml:space="preserve"> an average of</w:delText>
        </w:r>
        <w:r w:rsidR="0081023A" w:rsidRPr="008F494B" w:rsidDel="009D7956">
          <w:rPr>
            <w:rFonts w:ascii="Courier New" w:hAnsi="Courier New" w:cs="Courier New"/>
          </w:rPr>
          <w:delText xml:space="preserve"> 9.0 months among those with incomes above 138</w:delText>
        </w:r>
      </w:del>
      <w:del w:id="307" w:author="Gordon, Sarah H" w:date="2021-07-09T12:08:00Z">
        <w:r w:rsidR="0081023A" w:rsidRPr="008F494B" w:rsidDel="00D2757E">
          <w:rPr>
            <w:rFonts w:ascii="Courier New" w:hAnsi="Courier New" w:cs="Courier New"/>
          </w:rPr>
          <w:delText>%</w:delText>
        </w:r>
      </w:del>
      <w:del w:id="308" w:author="Gordon, Sarah H" w:date="2021-07-09T12:20:00Z">
        <w:r w:rsidR="0081023A" w:rsidRPr="008F494B" w:rsidDel="009D7956">
          <w:rPr>
            <w:rFonts w:ascii="Courier New" w:hAnsi="Courier New" w:cs="Courier New"/>
          </w:rPr>
          <w:delText xml:space="preserve"> FPL</w:delText>
        </w:r>
        <w:r w:rsidR="00706BB8" w:rsidRPr="008F494B" w:rsidDel="009D7956">
          <w:rPr>
            <w:rFonts w:ascii="Courier New" w:hAnsi="Courier New" w:cs="Courier New"/>
          </w:rPr>
          <w:delText xml:space="preserve"> (</w:delText>
        </w:r>
        <w:r w:rsidR="009E7E41" w:rsidRPr="008F494B" w:rsidDel="009D7956">
          <w:rPr>
            <w:rFonts w:ascii="Courier New" w:hAnsi="Courier New" w:cs="Courier New"/>
          </w:rPr>
          <w:delText xml:space="preserve">results shown in </w:delText>
        </w:r>
        <w:r w:rsidR="00706BB8" w:rsidRPr="008F494B" w:rsidDel="009D7956">
          <w:rPr>
            <w:rFonts w:ascii="Courier New" w:hAnsi="Courier New" w:cs="Courier New"/>
          </w:rPr>
          <w:delText xml:space="preserve">Exhibit 4). </w:delText>
        </w:r>
      </w:del>
      <w:r w:rsidR="0009170D" w:rsidRPr="008F494B">
        <w:rPr>
          <w:rFonts w:ascii="Courier New" w:hAnsi="Courier New" w:cs="Courier New"/>
        </w:rPr>
        <w:t>Exhibit 3</w:t>
      </w:r>
      <w:r w:rsidR="00C60512" w:rsidRPr="008F494B">
        <w:rPr>
          <w:rFonts w:ascii="Courier New" w:hAnsi="Courier New" w:cs="Courier New"/>
        </w:rPr>
        <w:t xml:space="preserve"> shows</w:t>
      </w:r>
      <w:r w:rsidR="0009170D" w:rsidRPr="008F494B">
        <w:rPr>
          <w:rFonts w:ascii="Courier New" w:hAnsi="Courier New" w:cs="Courier New"/>
        </w:rPr>
        <w:t xml:space="preserve"> the probability of a coverage disruption in the postpartum year by income</w:t>
      </w:r>
      <w:r w:rsidRPr="008F494B">
        <w:rPr>
          <w:rFonts w:ascii="Courier New" w:hAnsi="Courier New" w:cs="Courier New"/>
        </w:rPr>
        <w:t xml:space="preserve"> with regression </w:t>
      </w:r>
      <w:r w:rsidR="009E7E41" w:rsidRPr="008F494B">
        <w:rPr>
          <w:rFonts w:ascii="Courier New" w:hAnsi="Courier New" w:cs="Courier New"/>
        </w:rPr>
        <w:t>lines</w:t>
      </w:r>
      <w:r w:rsidRPr="008F494B">
        <w:rPr>
          <w:rFonts w:ascii="Courier New" w:hAnsi="Courier New" w:cs="Courier New"/>
        </w:rPr>
        <w:t xml:space="preserve"> plotted within the narrow bandwidth</w:t>
      </w:r>
      <w:r w:rsidR="0009170D" w:rsidRPr="008F494B">
        <w:rPr>
          <w:rFonts w:ascii="Courier New" w:hAnsi="Courier New" w:cs="Courier New"/>
        </w:rPr>
        <w:t xml:space="preserve">, </w:t>
      </w:r>
      <w:r w:rsidR="00C60512" w:rsidRPr="008F494B">
        <w:rPr>
          <w:rFonts w:ascii="Courier New" w:hAnsi="Courier New" w:cs="Courier New"/>
        </w:rPr>
        <w:t>displaying</w:t>
      </w:r>
      <w:r w:rsidR="00257B49" w:rsidRPr="008F494B">
        <w:rPr>
          <w:rFonts w:ascii="Courier New" w:hAnsi="Courier New" w:cs="Courier New"/>
        </w:rPr>
        <w:t xml:space="preserve"> an </w:t>
      </w:r>
      <w:r w:rsidR="0009170D" w:rsidRPr="008F494B">
        <w:rPr>
          <w:rFonts w:ascii="Courier New" w:hAnsi="Courier New" w:cs="Courier New"/>
        </w:rPr>
        <w:t xml:space="preserve">increase in the rates of coverage disruptions at the postpartum Medicaid eligibility threshold. </w:t>
      </w:r>
      <w:ins w:id="309" w:author="Gordon, Sarah H" w:date="2021-07-09T12:21:00Z">
        <w:r w:rsidR="009D7956" w:rsidRPr="008F494B">
          <w:rPr>
            <w:rFonts w:ascii="Courier New" w:hAnsi="Courier New" w:cs="Courier New"/>
          </w:rPr>
          <w:t xml:space="preserve">Among the full income sample, those with incomes </w:t>
        </w:r>
        <w:r w:rsidR="009D7956">
          <w:rPr>
            <w:rFonts w:ascii="Courier New" w:hAnsi="Courier New" w:cs="Courier New"/>
          </w:rPr>
          <w:t xml:space="preserve">below </w:t>
        </w:r>
        <w:r w:rsidR="009D7956" w:rsidRPr="008F494B">
          <w:rPr>
            <w:rFonts w:ascii="Courier New" w:hAnsi="Courier New" w:cs="Courier New"/>
          </w:rPr>
          <w:t>138</w:t>
        </w:r>
        <w:r w:rsidR="009D7956">
          <w:rPr>
            <w:rFonts w:ascii="Courier New" w:hAnsi="Courier New" w:cs="Courier New"/>
          </w:rPr>
          <w:t xml:space="preserve"> percent FPL</w:t>
        </w:r>
        <w:r w:rsidR="009D7956" w:rsidRPr="008F494B">
          <w:rPr>
            <w:rFonts w:ascii="Courier New" w:hAnsi="Courier New" w:cs="Courier New"/>
          </w:rPr>
          <w:t xml:space="preserve"> were enrolled for an average of 10.7 months compared to an average of 9.0 months among those with incomes above 13</w:t>
        </w:r>
        <w:r w:rsidR="009D7956">
          <w:rPr>
            <w:rFonts w:ascii="Courier New" w:hAnsi="Courier New" w:cs="Courier New"/>
          </w:rPr>
          <w:t>9-265 percent</w:t>
        </w:r>
        <w:r w:rsidR="009D7956" w:rsidRPr="008F494B">
          <w:rPr>
            <w:rFonts w:ascii="Courier New" w:hAnsi="Courier New" w:cs="Courier New"/>
          </w:rPr>
          <w:t xml:space="preserve"> FPL (results shown in Exhibit 4). </w:t>
        </w:r>
      </w:ins>
      <w:r w:rsidR="00C15FEF" w:rsidRPr="008F494B">
        <w:rPr>
          <w:rFonts w:ascii="Courier New" w:hAnsi="Courier New" w:cs="Courier New"/>
        </w:rPr>
        <w:t>The rate of po</w:t>
      </w:r>
      <w:r w:rsidR="00C60512" w:rsidRPr="008F494B">
        <w:rPr>
          <w:rFonts w:ascii="Courier New" w:hAnsi="Courier New" w:cs="Courier New"/>
        </w:rPr>
        <w:t>stpartum coverage disruptions was</w:t>
      </w:r>
      <w:r w:rsidR="00C15FEF" w:rsidRPr="008F494B">
        <w:rPr>
          <w:rFonts w:ascii="Courier New" w:hAnsi="Courier New" w:cs="Courier New"/>
        </w:rPr>
        <w:t xml:space="preserve"> 8</w:t>
      </w:r>
      <w:ins w:id="310" w:author="Gordon, Sarah H" w:date="2021-07-09T12:08:00Z">
        <w:r w:rsidR="00D2757E">
          <w:rPr>
            <w:rFonts w:ascii="Courier New" w:hAnsi="Courier New" w:cs="Courier New"/>
          </w:rPr>
          <w:t xml:space="preserve"> percent</w:t>
        </w:r>
      </w:ins>
      <w:del w:id="311" w:author="Gordon, Sarah H" w:date="2021-07-09T12:08:00Z">
        <w:r w:rsidR="00C15FEF" w:rsidRPr="008F494B" w:rsidDel="00D2757E">
          <w:rPr>
            <w:rFonts w:ascii="Courier New" w:hAnsi="Courier New" w:cs="Courier New"/>
          </w:rPr>
          <w:delText>%</w:delText>
        </w:r>
      </w:del>
      <w:r w:rsidR="00C15FEF" w:rsidRPr="008F494B">
        <w:rPr>
          <w:rFonts w:ascii="Courier New" w:hAnsi="Courier New" w:cs="Courier New"/>
        </w:rPr>
        <w:t xml:space="preserve"> among those with incomes below 138</w:t>
      </w:r>
      <w:ins w:id="312" w:author="Gordon, Sarah H" w:date="2021-07-09T12:08:00Z">
        <w:r w:rsidR="00D2757E">
          <w:rPr>
            <w:rFonts w:ascii="Courier New" w:hAnsi="Courier New" w:cs="Courier New"/>
          </w:rPr>
          <w:t xml:space="preserve"> percent</w:t>
        </w:r>
      </w:ins>
      <w:del w:id="313" w:author="Gordon, Sarah H" w:date="2021-07-09T12:08:00Z">
        <w:r w:rsidR="00C15FEF" w:rsidRPr="008F494B" w:rsidDel="00D2757E">
          <w:rPr>
            <w:rFonts w:ascii="Courier New" w:hAnsi="Courier New" w:cs="Courier New"/>
          </w:rPr>
          <w:delText>%</w:delText>
        </w:r>
      </w:del>
      <w:r w:rsidR="00C15FEF" w:rsidRPr="008F494B">
        <w:rPr>
          <w:rFonts w:ascii="Courier New" w:hAnsi="Courier New" w:cs="Courier New"/>
        </w:rPr>
        <w:t xml:space="preserve"> FPL compared to 21</w:t>
      </w:r>
      <w:ins w:id="314" w:author="Gordon, Sarah H" w:date="2021-07-09T12:08:00Z">
        <w:r w:rsidR="00D2757E">
          <w:rPr>
            <w:rFonts w:ascii="Courier New" w:hAnsi="Courier New" w:cs="Courier New"/>
          </w:rPr>
          <w:t xml:space="preserve"> percent</w:t>
        </w:r>
      </w:ins>
      <w:del w:id="315" w:author="Gordon, Sarah H" w:date="2021-07-09T12:08:00Z">
        <w:r w:rsidR="00C15FEF" w:rsidRPr="008F494B" w:rsidDel="00D2757E">
          <w:rPr>
            <w:rFonts w:ascii="Courier New" w:hAnsi="Courier New" w:cs="Courier New"/>
          </w:rPr>
          <w:delText>%</w:delText>
        </w:r>
      </w:del>
      <w:r w:rsidR="00C15FEF" w:rsidRPr="008F494B">
        <w:rPr>
          <w:rFonts w:ascii="Courier New" w:hAnsi="Courier New" w:cs="Courier New"/>
        </w:rPr>
        <w:t xml:space="preserve"> among those with incomes above 138% FPL</w:t>
      </w:r>
      <w:r w:rsidR="00257B49" w:rsidRPr="008F494B">
        <w:rPr>
          <w:rFonts w:ascii="Courier New" w:hAnsi="Courier New" w:cs="Courier New"/>
        </w:rPr>
        <w:t xml:space="preserve"> (Exhibit 4)</w:t>
      </w:r>
      <w:r w:rsidR="00C15FEF" w:rsidRPr="008F494B">
        <w:rPr>
          <w:rFonts w:ascii="Courier New" w:hAnsi="Courier New" w:cs="Courier New"/>
        </w:rPr>
        <w:t xml:space="preserve">. </w:t>
      </w:r>
    </w:p>
    <w:p w14:paraId="4657F3BF" w14:textId="0D02A98D" w:rsidR="00017C97" w:rsidRDefault="005D00DA" w:rsidP="00C971FE">
      <w:pPr>
        <w:spacing w:after="0" w:line="480" w:lineRule="auto"/>
        <w:ind w:firstLine="720"/>
        <w:rPr>
          <w:ins w:id="316" w:author="Gordon, Sarah H" w:date="2021-07-09T11:59:00Z"/>
          <w:rFonts w:ascii="Courier New" w:hAnsi="Courier New" w:cs="Courier New"/>
        </w:rPr>
      </w:pPr>
      <w:r w:rsidRPr="008F494B">
        <w:rPr>
          <w:rFonts w:ascii="Courier New" w:hAnsi="Courier New" w:cs="Courier New"/>
        </w:rPr>
        <w:t>As shown in Exhibit 4, l</w:t>
      </w:r>
      <w:r w:rsidR="00B339A3" w:rsidRPr="008F494B">
        <w:rPr>
          <w:rFonts w:ascii="Courier New" w:hAnsi="Courier New" w:cs="Courier New"/>
        </w:rPr>
        <w:t xml:space="preserve">oss of postpartum Medicaid eligibility led to 1.3 fewer months </w:t>
      </w:r>
      <w:r w:rsidR="006258A0" w:rsidRPr="008F494B">
        <w:rPr>
          <w:rFonts w:ascii="Courier New" w:hAnsi="Courier New" w:cs="Courier New"/>
        </w:rPr>
        <w:t>of insurance enrollment</w:t>
      </w:r>
      <w:r w:rsidR="00AA6523" w:rsidRPr="008F494B">
        <w:rPr>
          <w:rFonts w:ascii="Courier New" w:hAnsi="Courier New" w:cs="Courier New"/>
        </w:rPr>
        <w:t xml:space="preserve"> (p&lt;0.001)</w:t>
      </w:r>
      <w:r w:rsidR="00B339A3" w:rsidRPr="008F494B">
        <w:rPr>
          <w:rFonts w:ascii="Courier New" w:hAnsi="Courier New" w:cs="Courier New"/>
        </w:rPr>
        <w:t xml:space="preserve"> and a </w:t>
      </w:r>
      <w:r w:rsidR="003C73E3" w:rsidRPr="008F494B">
        <w:rPr>
          <w:rFonts w:ascii="Courier New" w:hAnsi="Courier New" w:cs="Courier New"/>
        </w:rPr>
        <w:t>4 percentage</w:t>
      </w:r>
      <w:r w:rsidR="00B339A3" w:rsidRPr="008F494B">
        <w:rPr>
          <w:rFonts w:ascii="Courier New" w:hAnsi="Courier New" w:cs="Courier New"/>
        </w:rPr>
        <w:t xml:space="preserve"> point increase in the probability of a coverage disruption</w:t>
      </w:r>
      <w:r w:rsidR="006258A0" w:rsidRPr="008F494B">
        <w:rPr>
          <w:rFonts w:ascii="Courier New" w:hAnsi="Courier New" w:cs="Courier New"/>
        </w:rPr>
        <w:t xml:space="preserve"> during the 12 months postpartum</w:t>
      </w:r>
      <w:r w:rsidR="00AA6523" w:rsidRPr="008F494B">
        <w:rPr>
          <w:rFonts w:ascii="Courier New" w:hAnsi="Courier New" w:cs="Courier New"/>
        </w:rPr>
        <w:t xml:space="preserve"> (p&lt;0.001)</w:t>
      </w:r>
      <w:r w:rsidR="006258A0" w:rsidRPr="008F494B">
        <w:rPr>
          <w:rFonts w:ascii="Courier New" w:hAnsi="Courier New" w:cs="Courier New"/>
        </w:rPr>
        <w:t xml:space="preserve">. </w:t>
      </w:r>
      <w:r w:rsidR="00775720" w:rsidRPr="008F494B">
        <w:rPr>
          <w:rFonts w:ascii="Courier New" w:hAnsi="Courier New" w:cs="Courier New"/>
        </w:rPr>
        <w:t>Postpartum Medicaid eligibility loss al</w:t>
      </w:r>
      <w:r w:rsidR="007578E7" w:rsidRPr="008F494B">
        <w:rPr>
          <w:rFonts w:ascii="Courier New" w:hAnsi="Courier New" w:cs="Courier New"/>
        </w:rPr>
        <w:t>so resulted in</w:t>
      </w:r>
      <w:r w:rsidR="00B339A3" w:rsidRPr="008F494B">
        <w:rPr>
          <w:rFonts w:ascii="Courier New" w:hAnsi="Courier New" w:cs="Courier New"/>
        </w:rPr>
        <w:t xml:space="preserve"> more frequent </w:t>
      </w:r>
      <w:r w:rsidR="00C971FE" w:rsidRPr="008F494B">
        <w:rPr>
          <w:rFonts w:ascii="Courier New" w:hAnsi="Courier New" w:cs="Courier New"/>
        </w:rPr>
        <w:t xml:space="preserve">coverage </w:t>
      </w:r>
      <w:r w:rsidR="0008067B" w:rsidRPr="008F494B">
        <w:rPr>
          <w:rFonts w:ascii="Courier New" w:hAnsi="Courier New" w:cs="Courier New"/>
        </w:rPr>
        <w:t xml:space="preserve">transitions </w:t>
      </w:r>
      <w:r w:rsidR="00AA6523" w:rsidRPr="008F494B">
        <w:rPr>
          <w:rFonts w:ascii="Courier New" w:hAnsi="Courier New" w:cs="Courier New"/>
        </w:rPr>
        <w:t>(adjusted difference: 0.04, p&lt;.008)</w:t>
      </w:r>
      <w:r w:rsidR="00C971FE" w:rsidRPr="008F494B">
        <w:rPr>
          <w:rFonts w:ascii="Courier New" w:hAnsi="Courier New" w:cs="Courier New"/>
        </w:rPr>
        <w:t xml:space="preserve">, </w:t>
      </w:r>
      <w:r w:rsidR="00B339A3" w:rsidRPr="008F494B">
        <w:rPr>
          <w:rFonts w:ascii="Courier New" w:hAnsi="Courier New" w:cs="Courier New"/>
        </w:rPr>
        <w:t>coverage</w:t>
      </w:r>
      <w:r w:rsidR="00AA6523" w:rsidRPr="008F494B">
        <w:rPr>
          <w:rFonts w:ascii="Courier New" w:hAnsi="Courier New" w:cs="Courier New"/>
        </w:rPr>
        <w:t xml:space="preserve"> </w:t>
      </w:r>
      <w:r w:rsidR="0008067B" w:rsidRPr="008F494B">
        <w:rPr>
          <w:rFonts w:ascii="Courier New" w:hAnsi="Courier New" w:cs="Courier New"/>
        </w:rPr>
        <w:t>disruptions</w:t>
      </w:r>
      <w:r w:rsidR="00C971FE" w:rsidRPr="008F494B">
        <w:rPr>
          <w:rFonts w:ascii="Courier New" w:hAnsi="Courier New" w:cs="Courier New"/>
        </w:rPr>
        <w:t xml:space="preserve"> </w:t>
      </w:r>
      <w:r w:rsidR="00AA6523" w:rsidRPr="008F494B">
        <w:rPr>
          <w:rFonts w:ascii="Courier New" w:hAnsi="Courier New" w:cs="Courier New"/>
        </w:rPr>
        <w:t>(adjusted difference: 0.02, p=0.001)</w:t>
      </w:r>
      <w:r w:rsidR="00C971FE" w:rsidRPr="008F494B">
        <w:rPr>
          <w:rFonts w:ascii="Courier New" w:hAnsi="Courier New" w:cs="Courier New"/>
        </w:rPr>
        <w:t xml:space="preserve">, </w:t>
      </w:r>
      <w:r w:rsidR="00B339A3" w:rsidRPr="008F494B">
        <w:rPr>
          <w:rFonts w:ascii="Courier New" w:hAnsi="Courier New" w:cs="Courier New"/>
        </w:rPr>
        <w:t>and</w:t>
      </w:r>
      <w:r w:rsidR="007578E7" w:rsidRPr="008F494B">
        <w:rPr>
          <w:rFonts w:ascii="Courier New" w:hAnsi="Courier New" w:cs="Courier New"/>
        </w:rPr>
        <w:t xml:space="preserve"> longer</w:t>
      </w:r>
      <w:r w:rsidR="00B339A3" w:rsidRPr="008F494B">
        <w:rPr>
          <w:rFonts w:ascii="Courier New" w:hAnsi="Courier New" w:cs="Courier New"/>
        </w:rPr>
        <w:t xml:space="preserve"> gaps between </w:t>
      </w:r>
      <w:r w:rsidR="005C6258" w:rsidRPr="008F494B">
        <w:rPr>
          <w:rFonts w:ascii="Courier New" w:hAnsi="Courier New" w:cs="Courier New"/>
        </w:rPr>
        <w:t>spells of insurance</w:t>
      </w:r>
      <w:r w:rsidR="00AA6523" w:rsidRPr="008F494B">
        <w:rPr>
          <w:rFonts w:ascii="Courier New" w:hAnsi="Courier New" w:cs="Courier New"/>
        </w:rPr>
        <w:t xml:space="preserve"> (</w:t>
      </w:r>
      <w:r w:rsidR="00C971FE" w:rsidRPr="008F494B">
        <w:rPr>
          <w:rFonts w:ascii="Courier New" w:hAnsi="Courier New" w:cs="Courier New"/>
        </w:rPr>
        <w:t xml:space="preserve">adjusted </w:t>
      </w:r>
      <w:r w:rsidR="00AA6523" w:rsidRPr="008F494B">
        <w:rPr>
          <w:rFonts w:ascii="Courier New" w:hAnsi="Courier New" w:cs="Courier New"/>
        </w:rPr>
        <w:t>difference: 0.07</w:t>
      </w:r>
      <w:r w:rsidR="00C971FE" w:rsidRPr="008F494B">
        <w:rPr>
          <w:rFonts w:ascii="Courier New" w:hAnsi="Courier New" w:cs="Courier New"/>
        </w:rPr>
        <w:t xml:space="preserve"> months</w:t>
      </w:r>
      <w:r w:rsidR="00AA6523" w:rsidRPr="008F494B">
        <w:rPr>
          <w:rFonts w:ascii="Courier New" w:hAnsi="Courier New" w:cs="Courier New"/>
        </w:rPr>
        <w:t>, p=0.003)</w:t>
      </w:r>
      <w:r w:rsidR="005C6258" w:rsidRPr="008F494B">
        <w:rPr>
          <w:rFonts w:ascii="Courier New" w:hAnsi="Courier New" w:cs="Courier New"/>
        </w:rPr>
        <w:t>.</w:t>
      </w:r>
      <w:r w:rsidR="00775720" w:rsidRPr="008F494B">
        <w:rPr>
          <w:rFonts w:ascii="Courier New" w:hAnsi="Courier New" w:cs="Courier New"/>
        </w:rPr>
        <w:t xml:space="preserve"> </w:t>
      </w:r>
      <w:r w:rsidR="00AA6523" w:rsidRPr="008F494B">
        <w:rPr>
          <w:rFonts w:ascii="Courier New" w:hAnsi="Courier New" w:cs="Courier New"/>
        </w:rPr>
        <w:t>I</w:t>
      </w:r>
      <w:r w:rsidR="00775720" w:rsidRPr="008F494B">
        <w:rPr>
          <w:rFonts w:ascii="Courier New" w:hAnsi="Courier New" w:cs="Courier New"/>
        </w:rPr>
        <w:t xml:space="preserve">ncomes </w:t>
      </w:r>
      <w:del w:id="317" w:author="Gordon, Sarah H" w:date="2021-07-09T12:08:00Z">
        <w:r w:rsidR="00775720" w:rsidRPr="008F494B" w:rsidDel="005F20FE">
          <w:rPr>
            <w:rFonts w:ascii="Courier New" w:hAnsi="Courier New" w:cs="Courier New"/>
          </w:rPr>
          <w:delText xml:space="preserve">above </w:delText>
        </w:r>
        <w:r w:rsidR="000213C4" w:rsidRPr="008F494B" w:rsidDel="005F20FE">
          <w:rPr>
            <w:rFonts w:ascii="Courier New" w:hAnsi="Courier New" w:cs="Courier New"/>
          </w:rPr>
          <w:delText xml:space="preserve">the </w:delText>
        </w:r>
      </w:del>
      <w:r w:rsidR="00775720" w:rsidRPr="008F494B">
        <w:rPr>
          <w:rFonts w:ascii="Courier New" w:hAnsi="Courier New" w:cs="Courier New"/>
        </w:rPr>
        <w:t>138</w:t>
      </w:r>
      <w:ins w:id="318" w:author="Gordon, Sarah H" w:date="2021-07-09T12:08:00Z">
        <w:r w:rsidR="005F20FE">
          <w:rPr>
            <w:rFonts w:ascii="Courier New" w:hAnsi="Courier New" w:cs="Courier New"/>
          </w:rPr>
          <w:t>-265 percent</w:t>
        </w:r>
      </w:ins>
      <w:del w:id="319" w:author="Gordon, Sarah H" w:date="2021-07-09T12:08:00Z">
        <w:r w:rsidR="00775720" w:rsidRPr="008F494B" w:rsidDel="005F20FE">
          <w:rPr>
            <w:rFonts w:ascii="Courier New" w:hAnsi="Courier New" w:cs="Courier New"/>
          </w:rPr>
          <w:delText>%</w:delText>
        </w:r>
      </w:del>
      <w:r w:rsidR="00775720" w:rsidRPr="008F494B">
        <w:rPr>
          <w:rFonts w:ascii="Courier New" w:hAnsi="Courier New" w:cs="Courier New"/>
        </w:rPr>
        <w:t xml:space="preserve"> FPL</w:t>
      </w:r>
      <w:r w:rsidR="000213C4" w:rsidRPr="008F494B">
        <w:rPr>
          <w:rFonts w:ascii="Courier New" w:hAnsi="Courier New" w:cs="Courier New"/>
        </w:rPr>
        <w:t xml:space="preserve"> threshold</w:t>
      </w:r>
      <w:r w:rsidR="00775720" w:rsidRPr="008F494B">
        <w:rPr>
          <w:rFonts w:ascii="Courier New" w:hAnsi="Courier New" w:cs="Courier New"/>
        </w:rPr>
        <w:t xml:space="preserve"> </w:t>
      </w:r>
      <w:r w:rsidR="00AA6523" w:rsidRPr="008F494B">
        <w:rPr>
          <w:rFonts w:ascii="Courier New" w:hAnsi="Courier New" w:cs="Courier New"/>
        </w:rPr>
        <w:t xml:space="preserve">also led to a 2 percentage point increase </w:t>
      </w:r>
      <w:r w:rsidR="006433EF" w:rsidRPr="008F494B">
        <w:rPr>
          <w:rFonts w:ascii="Courier New" w:hAnsi="Courier New" w:cs="Courier New"/>
        </w:rPr>
        <w:t xml:space="preserve">in </w:t>
      </w:r>
      <w:r w:rsidR="00775720" w:rsidRPr="008F494B">
        <w:rPr>
          <w:rFonts w:ascii="Courier New" w:hAnsi="Courier New" w:cs="Courier New"/>
        </w:rPr>
        <w:t xml:space="preserve">commercial </w:t>
      </w:r>
      <w:r w:rsidR="00C971FE" w:rsidRPr="008F494B">
        <w:rPr>
          <w:rFonts w:ascii="Courier New" w:hAnsi="Courier New" w:cs="Courier New"/>
        </w:rPr>
        <w:t xml:space="preserve">enrollment (p=0.035), a 2 percentage point increase in </w:t>
      </w:r>
      <w:r w:rsidR="00775720" w:rsidRPr="008F494B">
        <w:rPr>
          <w:rFonts w:ascii="Courier New" w:hAnsi="Courier New" w:cs="Courier New"/>
        </w:rPr>
        <w:t>Marketplace</w:t>
      </w:r>
      <w:r w:rsidR="00C60512" w:rsidRPr="008F494B">
        <w:rPr>
          <w:rFonts w:ascii="Courier New" w:hAnsi="Courier New" w:cs="Courier New"/>
        </w:rPr>
        <w:t xml:space="preserve"> </w:t>
      </w:r>
      <w:r w:rsidR="00AA6523" w:rsidRPr="008F494B">
        <w:rPr>
          <w:rFonts w:ascii="Courier New" w:hAnsi="Courier New" w:cs="Courier New"/>
        </w:rPr>
        <w:t>enrollment (p&lt;0.001)</w:t>
      </w:r>
      <w:r w:rsidR="000213C4" w:rsidRPr="008F494B">
        <w:rPr>
          <w:rFonts w:ascii="Courier New" w:hAnsi="Courier New" w:cs="Courier New"/>
        </w:rPr>
        <w:t>,</w:t>
      </w:r>
      <w:r w:rsidR="00775720" w:rsidRPr="008F494B">
        <w:rPr>
          <w:rFonts w:ascii="Courier New" w:hAnsi="Courier New" w:cs="Courier New"/>
        </w:rPr>
        <w:t xml:space="preserve"> and </w:t>
      </w:r>
      <w:r w:rsidR="00AA6523" w:rsidRPr="008F494B">
        <w:rPr>
          <w:rFonts w:ascii="Courier New" w:hAnsi="Courier New" w:cs="Courier New"/>
        </w:rPr>
        <w:t xml:space="preserve">a 4 percentage point decrease in </w:t>
      </w:r>
      <w:r w:rsidR="006433EF" w:rsidRPr="008F494B">
        <w:rPr>
          <w:rFonts w:ascii="Courier New" w:hAnsi="Courier New" w:cs="Courier New"/>
        </w:rPr>
        <w:t>coverage exclusively in</w:t>
      </w:r>
      <w:r w:rsidR="00AA6523" w:rsidRPr="008F494B">
        <w:rPr>
          <w:rFonts w:ascii="Courier New" w:hAnsi="Courier New" w:cs="Courier New"/>
        </w:rPr>
        <w:t xml:space="preserve"> M</w:t>
      </w:r>
      <w:r w:rsidR="00775720" w:rsidRPr="008F494B">
        <w:rPr>
          <w:rFonts w:ascii="Courier New" w:hAnsi="Courier New" w:cs="Courier New"/>
        </w:rPr>
        <w:t xml:space="preserve">edicaid during the postpartum year. </w:t>
      </w:r>
    </w:p>
    <w:p w14:paraId="0735CB0C" w14:textId="24227D63" w:rsidR="00EC36B4" w:rsidRPr="008F494B" w:rsidRDefault="00EC36B4" w:rsidP="00C971FE">
      <w:pPr>
        <w:spacing w:after="0" w:line="480" w:lineRule="auto"/>
        <w:ind w:firstLine="720"/>
        <w:rPr>
          <w:rFonts w:ascii="Courier New" w:hAnsi="Courier New" w:cs="Courier New"/>
        </w:rPr>
      </w:pPr>
      <w:ins w:id="320" w:author="Gordon, Sarah H" w:date="2021-07-09T12:00:00Z">
        <w:r>
          <w:rPr>
            <w:rFonts w:ascii="Courier New" w:hAnsi="Courier New" w:cs="Courier New"/>
            <w:i/>
          </w:rPr>
          <w:t>Results of Sensitivity Analyses</w:t>
        </w:r>
      </w:ins>
    </w:p>
    <w:p w14:paraId="7677B1F0" w14:textId="44FAC685" w:rsidR="000E6592" w:rsidRPr="008F494B" w:rsidRDefault="00253A01" w:rsidP="00F53F60">
      <w:pPr>
        <w:spacing w:after="0" w:line="480" w:lineRule="auto"/>
        <w:ind w:firstLine="720"/>
        <w:rPr>
          <w:rFonts w:ascii="Courier New" w:hAnsi="Courier New" w:cs="Courier New"/>
        </w:rPr>
      </w:pPr>
      <w:r w:rsidRPr="008F494B">
        <w:rPr>
          <w:rFonts w:ascii="Courier New" w:hAnsi="Courier New" w:cs="Courier New"/>
        </w:rPr>
        <w:t>In sensitivity analyses</w:t>
      </w:r>
      <w:r w:rsidR="00D54AF3" w:rsidRPr="008F494B">
        <w:rPr>
          <w:rFonts w:ascii="Courier New" w:hAnsi="Courier New" w:cs="Courier New"/>
        </w:rPr>
        <w:t xml:space="preserve"> reported in </w:t>
      </w:r>
      <w:del w:id="321" w:author="Gordon, Sarah H" w:date="2021-07-09T12:49:00Z">
        <w:r w:rsidR="00D54AF3" w:rsidRPr="008F494B" w:rsidDel="008F09CD">
          <w:rPr>
            <w:rFonts w:ascii="Courier New" w:hAnsi="Courier New" w:cs="Courier New"/>
          </w:rPr>
          <w:delText xml:space="preserve">the </w:delText>
        </w:r>
      </w:del>
      <w:r w:rsidR="00D54AF3" w:rsidRPr="008F494B">
        <w:rPr>
          <w:rFonts w:ascii="Courier New" w:hAnsi="Courier New" w:cs="Courier New"/>
        </w:rPr>
        <w:t>Appendix</w:t>
      </w:r>
      <w:ins w:id="322" w:author="Gordon, Sarah H" w:date="2021-07-09T12:49:00Z">
        <w:r w:rsidR="008F09CD">
          <w:rPr>
            <w:rFonts w:ascii="Courier New" w:hAnsi="Courier New" w:cs="Courier New"/>
          </w:rPr>
          <w:t xml:space="preserve"> </w:t>
        </w:r>
      </w:ins>
      <w:ins w:id="323" w:author="Gordon, Sarah H" w:date="2021-07-09T12:50:00Z">
        <w:r w:rsidR="008F09CD">
          <w:rPr>
            <w:rFonts w:ascii="Courier New" w:hAnsi="Courier New" w:cs="Courier New"/>
          </w:rPr>
          <w:t>7</w:t>
        </w:r>
      </w:ins>
      <w:r w:rsidRPr="008F494B">
        <w:rPr>
          <w:rFonts w:ascii="Courier New" w:hAnsi="Courier New" w:cs="Courier New"/>
        </w:rPr>
        <w:t>, we observed non-significant treatment effects close to zero at 90</w:t>
      </w:r>
      <w:ins w:id="324" w:author="Gordon, Sarah H" w:date="2021-07-09T12:09:00Z">
        <w:r w:rsidR="005F20FE">
          <w:rPr>
            <w:rFonts w:ascii="Courier New" w:hAnsi="Courier New" w:cs="Courier New"/>
          </w:rPr>
          <w:t xml:space="preserve"> percent</w:t>
        </w:r>
      </w:ins>
      <w:del w:id="325" w:author="Gordon, Sarah H" w:date="2021-07-09T12:09:00Z">
        <w:r w:rsidRPr="008F494B" w:rsidDel="005F20FE">
          <w:rPr>
            <w:rFonts w:ascii="Courier New" w:hAnsi="Courier New" w:cs="Courier New"/>
          </w:rPr>
          <w:delText>%</w:delText>
        </w:r>
      </w:del>
      <w:r w:rsidRPr="008F494B">
        <w:rPr>
          <w:rFonts w:ascii="Courier New" w:hAnsi="Courier New" w:cs="Courier New"/>
        </w:rPr>
        <w:t xml:space="preserve"> and 200</w:t>
      </w:r>
      <w:ins w:id="326" w:author="Gordon, Sarah H" w:date="2021-07-09T12:09:00Z">
        <w:r w:rsidR="005F20FE">
          <w:rPr>
            <w:rFonts w:ascii="Courier New" w:hAnsi="Courier New" w:cs="Courier New"/>
          </w:rPr>
          <w:t xml:space="preserve"> percent</w:t>
        </w:r>
      </w:ins>
      <w:del w:id="327" w:author="Gordon, Sarah H" w:date="2021-07-09T12:09:00Z">
        <w:r w:rsidRPr="008F494B" w:rsidDel="005F20FE">
          <w:rPr>
            <w:rFonts w:ascii="Courier New" w:hAnsi="Courier New" w:cs="Courier New"/>
          </w:rPr>
          <w:delText>%</w:delText>
        </w:r>
      </w:del>
      <w:r w:rsidRPr="008F494B">
        <w:rPr>
          <w:rFonts w:ascii="Courier New" w:hAnsi="Courier New" w:cs="Courier New"/>
        </w:rPr>
        <w:t xml:space="preserve"> FPL, </w:t>
      </w:r>
      <w:r w:rsidR="00C971FE" w:rsidRPr="008F494B">
        <w:rPr>
          <w:rFonts w:ascii="Courier New" w:hAnsi="Courier New" w:cs="Courier New"/>
        </w:rPr>
        <w:t xml:space="preserve">the </w:t>
      </w:r>
      <w:r w:rsidRPr="008F494B">
        <w:rPr>
          <w:rFonts w:ascii="Courier New" w:hAnsi="Courier New" w:cs="Courier New"/>
        </w:rPr>
        <w:t xml:space="preserve">falsified </w:t>
      </w:r>
      <w:r w:rsidR="00C971FE" w:rsidRPr="008F494B">
        <w:rPr>
          <w:rFonts w:ascii="Courier New" w:hAnsi="Courier New" w:cs="Courier New"/>
        </w:rPr>
        <w:t xml:space="preserve">“placebo” </w:t>
      </w:r>
      <w:r w:rsidRPr="008F494B">
        <w:rPr>
          <w:rFonts w:ascii="Courier New" w:hAnsi="Courier New" w:cs="Courier New"/>
        </w:rPr>
        <w:t>points in the i</w:t>
      </w:r>
      <w:r w:rsidR="00D54AF3" w:rsidRPr="008F494B">
        <w:rPr>
          <w:rFonts w:ascii="Courier New" w:hAnsi="Courier New" w:cs="Courier New"/>
        </w:rPr>
        <w:t>ncome distribution.</w:t>
      </w:r>
      <w:r w:rsidR="003602A9" w:rsidRPr="008F494B">
        <w:rPr>
          <w:rFonts w:ascii="Courier New" w:hAnsi="Courier New" w:cs="Courier New"/>
        </w:rPr>
        <w:fldChar w:fldCharType="begin"/>
      </w:r>
      <w:r w:rsidR="00946703">
        <w:rPr>
          <w:rFonts w:ascii="Courier New" w:hAnsi="Courier New" w:cs="Courier New"/>
        </w:rPr>
        <w:instrText xml:space="preserve"> ADDIN ZOTERO_ITEM CSL_CITATION {"citationID":"Z8HK3oHO","properties":{"formattedCitation":"\\super 16\\nosupersub{}","plainCitation":"16","noteIndex":0},"citationItems":[{"id":706,"uris":["http://zotero.org/users/2141015/items/NXAGJPKM"],"uri":["http://zotero.org/users/2141015/items/NXAGJPKM"],"itemData":{"id":706,"type":"article-journal","title":"To access the Appendix, click on the Appendix link in the box to the right of the article online."}}],"schema":"https://github.com/citation-style-language/schema/raw/master/csl-citation.json"} </w:instrText>
      </w:r>
      <w:r w:rsidR="003602A9" w:rsidRPr="008F494B">
        <w:rPr>
          <w:rFonts w:ascii="Courier New" w:hAnsi="Courier New" w:cs="Courier New"/>
        </w:rPr>
        <w:fldChar w:fldCharType="separate"/>
      </w:r>
      <w:r w:rsidR="00946703" w:rsidRPr="00946703">
        <w:rPr>
          <w:rFonts w:ascii="Courier New" w:hAnsi="Courier New" w:cs="Courier New"/>
          <w:szCs w:val="24"/>
          <w:vertAlign w:val="superscript"/>
        </w:rPr>
        <w:t>16</w:t>
      </w:r>
      <w:r w:rsidR="003602A9" w:rsidRPr="008F494B">
        <w:rPr>
          <w:rFonts w:ascii="Courier New" w:hAnsi="Courier New" w:cs="Courier New"/>
        </w:rPr>
        <w:fldChar w:fldCharType="end"/>
      </w:r>
      <w:r w:rsidR="00D54AF3" w:rsidRPr="008F494B">
        <w:rPr>
          <w:rFonts w:ascii="Courier New" w:hAnsi="Courier New" w:cs="Courier New"/>
        </w:rPr>
        <w:t xml:space="preserve"> </w:t>
      </w:r>
      <w:r w:rsidR="000E6592" w:rsidRPr="008F494B">
        <w:rPr>
          <w:rFonts w:ascii="Courier New" w:hAnsi="Courier New" w:cs="Courier New"/>
        </w:rPr>
        <w:t xml:space="preserve">The results of </w:t>
      </w:r>
      <w:r w:rsidR="00CC45A8" w:rsidRPr="008F494B">
        <w:rPr>
          <w:rFonts w:ascii="Courier New" w:hAnsi="Courier New" w:cs="Courier New"/>
        </w:rPr>
        <w:t xml:space="preserve">the </w:t>
      </w:r>
      <w:ins w:id="328" w:author="Gordon, Sarah H" w:date="2021-07-07T15:34:00Z">
        <w:r w:rsidR="00F560EF">
          <w:rPr>
            <w:rFonts w:ascii="Courier New" w:hAnsi="Courier New" w:cs="Courier New"/>
          </w:rPr>
          <w:t>local polynomial regression</w:t>
        </w:r>
      </w:ins>
      <w:del w:id="329" w:author="Gordon, Sarah H" w:date="2021-07-07T15:34:00Z">
        <w:r w:rsidR="00CC45A8" w:rsidRPr="008F494B" w:rsidDel="00F560EF">
          <w:rPr>
            <w:rFonts w:ascii="Courier New" w:hAnsi="Courier New" w:cs="Courier New"/>
          </w:rPr>
          <w:delText>parametric</w:delText>
        </w:r>
      </w:del>
      <w:r w:rsidR="00CC45A8" w:rsidRPr="008F494B">
        <w:rPr>
          <w:rFonts w:ascii="Courier New" w:hAnsi="Courier New" w:cs="Courier New"/>
        </w:rPr>
        <w:t xml:space="preserve"> models using </w:t>
      </w:r>
      <w:del w:id="330" w:author="Gordon, Sarah H" w:date="2021-07-07T15:34:00Z">
        <w:r w:rsidR="00CC45A8" w:rsidRPr="008F494B" w:rsidDel="00F560EF">
          <w:rPr>
            <w:rFonts w:ascii="Courier New" w:hAnsi="Courier New" w:cs="Courier New"/>
          </w:rPr>
          <w:delText xml:space="preserve">the </w:delText>
        </w:r>
      </w:del>
      <w:ins w:id="331" w:author="Gordon, Sarah H" w:date="2021-07-07T15:34:00Z">
        <w:r w:rsidR="00F560EF">
          <w:rPr>
            <w:rFonts w:ascii="Courier New" w:hAnsi="Courier New" w:cs="Courier New"/>
          </w:rPr>
          <w:t xml:space="preserve">a </w:t>
        </w:r>
      </w:ins>
      <w:ins w:id="332" w:author="Gordon, Sarah H" w:date="2021-07-07T15:35:00Z">
        <w:r w:rsidR="00F560EF">
          <w:rPr>
            <w:rFonts w:ascii="Courier New" w:hAnsi="Courier New" w:cs="Courier New"/>
          </w:rPr>
          <w:t>sample limited to a narrow range above and below 13</w:t>
        </w:r>
        <w:r w:rsidR="005F20FE">
          <w:rPr>
            <w:rFonts w:ascii="Courier New" w:hAnsi="Courier New" w:cs="Courier New"/>
          </w:rPr>
          <w:t>8</w:t>
        </w:r>
      </w:ins>
      <w:ins w:id="333" w:author="Gordon, Sarah H" w:date="2021-07-09T12:09:00Z">
        <w:r w:rsidR="005F20FE">
          <w:rPr>
            <w:rFonts w:ascii="Courier New" w:hAnsi="Courier New" w:cs="Courier New"/>
          </w:rPr>
          <w:t xml:space="preserve"> percent</w:t>
        </w:r>
      </w:ins>
      <w:ins w:id="334" w:author="Gordon, Sarah H" w:date="2021-07-07T15:35:00Z">
        <w:r w:rsidR="00F560EF">
          <w:rPr>
            <w:rFonts w:ascii="Courier New" w:hAnsi="Courier New" w:cs="Courier New"/>
          </w:rPr>
          <w:t xml:space="preserve"> FPL </w:t>
        </w:r>
      </w:ins>
      <w:del w:id="335" w:author="Gordon, Sarah H" w:date="2021-07-07T15:35:00Z">
        <w:r w:rsidR="00CC45A8" w:rsidRPr="008F494B" w:rsidDel="00F560EF">
          <w:rPr>
            <w:rFonts w:ascii="Courier New" w:hAnsi="Courier New" w:cs="Courier New"/>
          </w:rPr>
          <w:delText xml:space="preserve">full sample </w:delText>
        </w:r>
      </w:del>
      <w:r w:rsidR="00CC45A8" w:rsidRPr="008F494B">
        <w:rPr>
          <w:rFonts w:ascii="Courier New" w:hAnsi="Courier New" w:cs="Courier New"/>
        </w:rPr>
        <w:t>were consistent with the results of the local models in direction, magnitude, a</w:t>
      </w:r>
      <w:r w:rsidR="00D54AF3" w:rsidRPr="008F494B">
        <w:rPr>
          <w:rFonts w:ascii="Courier New" w:hAnsi="Courier New" w:cs="Courier New"/>
        </w:rPr>
        <w:t>nd statistical significance</w:t>
      </w:r>
      <w:ins w:id="336" w:author="Gordon, Sarah H" w:date="2021-07-09T12:50:00Z">
        <w:r w:rsidR="008F09CD">
          <w:rPr>
            <w:rFonts w:ascii="Courier New" w:hAnsi="Courier New" w:cs="Courier New"/>
          </w:rPr>
          <w:t xml:space="preserve"> (Appendix 5)</w:t>
        </w:r>
      </w:ins>
      <w:r w:rsidR="00CC45A8" w:rsidRPr="008F494B">
        <w:rPr>
          <w:rFonts w:ascii="Courier New" w:hAnsi="Courier New" w:cs="Courier New"/>
        </w:rPr>
        <w:t>. The inclusion of births to women with incomes between 133-138</w:t>
      </w:r>
      <w:ins w:id="337" w:author="Gordon, Sarah H" w:date="2021-07-09T12:09:00Z">
        <w:r w:rsidR="005F20FE">
          <w:rPr>
            <w:rFonts w:ascii="Courier New" w:hAnsi="Courier New" w:cs="Courier New"/>
          </w:rPr>
          <w:t xml:space="preserve"> percent</w:t>
        </w:r>
      </w:ins>
      <w:del w:id="338" w:author="Gordon, Sarah H" w:date="2021-07-09T12:09:00Z">
        <w:r w:rsidR="00CC45A8" w:rsidRPr="008F494B" w:rsidDel="005F20FE">
          <w:rPr>
            <w:rFonts w:ascii="Courier New" w:hAnsi="Courier New" w:cs="Courier New"/>
          </w:rPr>
          <w:delText>%</w:delText>
        </w:r>
      </w:del>
      <w:r w:rsidR="00CC45A8" w:rsidRPr="008F494B">
        <w:rPr>
          <w:rFonts w:ascii="Courier New" w:hAnsi="Courier New" w:cs="Courier New"/>
        </w:rPr>
        <w:t xml:space="preserve"> FPL </w:t>
      </w:r>
      <w:del w:id="339" w:author="Gordon, Sarah H" w:date="2021-07-07T15:35:00Z">
        <w:r w:rsidRPr="008F494B" w:rsidDel="00F560EF">
          <w:rPr>
            <w:rFonts w:ascii="Courier New" w:hAnsi="Courier New" w:cs="Courier New"/>
          </w:rPr>
          <w:delText xml:space="preserve">were </w:delText>
        </w:r>
      </w:del>
      <w:ins w:id="340" w:author="Gordon, Sarah H" w:date="2021-07-07T15:35:00Z">
        <w:r w:rsidR="00F560EF">
          <w:rPr>
            <w:rFonts w:ascii="Courier New" w:hAnsi="Courier New" w:cs="Courier New"/>
          </w:rPr>
          <w:t>did not alter our findings</w:t>
        </w:r>
      </w:ins>
      <w:ins w:id="341" w:author="Gordon, Sarah H" w:date="2021-07-09T12:50:00Z">
        <w:r w:rsidR="008F09CD">
          <w:rPr>
            <w:rFonts w:ascii="Courier New" w:hAnsi="Courier New" w:cs="Courier New"/>
          </w:rPr>
          <w:t xml:space="preserve"> (Appendix 9)</w:t>
        </w:r>
      </w:ins>
      <w:ins w:id="342" w:author="Gordon, Sarah H" w:date="2021-07-07T15:35:00Z">
        <w:r w:rsidR="00F560EF">
          <w:rPr>
            <w:rFonts w:ascii="Courier New" w:hAnsi="Courier New" w:cs="Courier New"/>
          </w:rPr>
          <w:t xml:space="preserve">. </w:t>
        </w:r>
        <w:r w:rsidR="00F560EF" w:rsidRPr="008F494B">
          <w:rPr>
            <w:rFonts w:ascii="Courier New" w:hAnsi="Courier New" w:cs="Courier New"/>
          </w:rPr>
          <w:t xml:space="preserve"> </w:t>
        </w:r>
      </w:ins>
      <w:del w:id="343" w:author="Gordon, Sarah H" w:date="2021-07-07T15:35:00Z">
        <w:r w:rsidRPr="008F494B" w:rsidDel="00F560EF">
          <w:rPr>
            <w:rFonts w:ascii="Courier New" w:hAnsi="Courier New" w:cs="Courier New"/>
          </w:rPr>
          <w:delText>also largely consistent with our main model</w:delText>
        </w:r>
        <w:r w:rsidR="00C60512" w:rsidRPr="008F494B" w:rsidDel="00F560EF">
          <w:rPr>
            <w:rFonts w:ascii="Courier New" w:hAnsi="Courier New" w:cs="Courier New"/>
          </w:rPr>
          <w:delText>s</w:delText>
        </w:r>
        <w:r w:rsidRPr="008F494B" w:rsidDel="00F560EF">
          <w:rPr>
            <w:rFonts w:ascii="Courier New" w:hAnsi="Courier New" w:cs="Courier New"/>
          </w:rPr>
          <w:delText xml:space="preserve">, though smaller in magnitude given the </w:delText>
        </w:r>
        <w:r w:rsidR="00C60512" w:rsidRPr="008F494B" w:rsidDel="00F560EF">
          <w:rPr>
            <w:rFonts w:ascii="Courier New" w:hAnsi="Courier New" w:cs="Courier New"/>
          </w:rPr>
          <w:delText>large</w:delText>
        </w:r>
        <w:r w:rsidRPr="008F494B" w:rsidDel="00F560EF">
          <w:rPr>
            <w:rFonts w:ascii="Courier New" w:hAnsi="Courier New" w:cs="Courier New"/>
          </w:rPr>
          <w:delText xml:space="preserve"> weight </w:delText>
        </w:r>
        <w:r w:rsidR="00C60512" w:rsidRPr="008F494B" w:rsidDel="00F560EF">
          <w:rPr>
            <w:rFonts w:ascii="Courier New" w:hAnsi="Courier New" w:cs="Courier New"/>
          </w:rPr>
          <w:delText>assigned</w:delText>
        </w:r>
        <w:r w:rsidRPr="008F494B" w:rsidDel="00F560EF">
          <w:rPr>
            <w:rFonts w:ascii="Courier New" w:hAnsi="Courier New" w:cs="Courier New"/>
          </w:rPr>
          <w:delText xml:space="preserve"> to a narrower range of incomes.</w:delText>
        </w:r>
        <w:r w:rsidR="00FA276A" w:rsidRPr="008F494B" w:rsidDel="00F560EF">
          <w:rPr>
            <w:rFonts w:ascii="Courier New" w:hAnsi="Courier New" w:cs="Courier New"/>
          </w:rPr>
          <w:delText xml:space="preserve"> </w:delText>
        </w:r>
      </w:del>
      <w:r w:rsidR="00FA276A" w:rsidRPr="008F494B">
        <w:rPr>
          <w:rFonts w:ascii="Courier New" w:hAnsi="Courier New" w:cs="Courier New"/>
        </w:rPr>
        <w:t>E</w:t>
      </w:r>
      <w:r w:rsidR="00537E00" w:rsidRPr="008F494B">
        <w:rPr>
          <w:rFonts w:ascii="Courier New" w:hAnsi="Courier New" w:cs="Courier New"/>
        </w:rPr>
        <w:t>xcluding the 27</w:t>
      </w:r>
      <w:ins w:id="344" w:author="Gordon, Sarah H" w:date="2021-07-09T12:09:00Z">
        <w:r w:rsidR="005F20FE">
          <w:rPr>
            <w:rFonts w:ascii="Courier New" w:hAnsi="Courier New" w:cs="Courier New"/>
          </w:rPr>
          <w:t xml:space="preserve"> percent</w:t>
        </w:r>
      </w:ins>
      <w:del w:id="345" w:author="Gordon, Sarah H" w:date="2021-07-09T12:09:00Z">
        <w:r w:rsidR="00537E00" w:rsidRPr="008F494B" w:rsidDel="005F20FE">
          <w:rPr>
            <w:rFonts w:ascii="Courier New" w:hAnsi="Courier New" w:cs="Courier New"/>
          </w:rPr>
          <w:delText>%</w:delText>
        </w:r>
      </w:del>
      <w:r w:rsidR="00537E00" w:rsidRPr="008F494B">
        <w:rPr>
          <w:rFonts w:ascii="Courier New" w:hAnsi="Courier New" w:cs="Courier New"/>
        </w:rPr>
        <w:t xml:space="preserve"> of births to non-U.S. born mothers resulted in small and inconsistent changes to the magnitude of the effects across continuity of coverage outcomes, but overall direction and statistical significance remained unchanged.  </w:t>
      </w:r>
      <w:r w:rsidR="00FA276A" w:rsidRPr="008F494B">
        <w:rPr>
          <w:rFonts w:ascii="Courier New" w:hAnsi="Courier New" w:cs="Courier New"/>
        </w:rPr>
        <w:t xml:space="preserve">Finally, excluding births to mothers who were enrolled in Medicaid only during the month of their delivery hospitalization </w:t>
      </w:r>
      <w:r w:rsidR="00D54AF3" w:rsidRPr="008F494B">
        <w:rPr>
          <w:rFonts w:ascii="Courier New" w:hAnsi="Courier New" w:cs="Courier New"/>
        </w:rPr>
        <w:t>did not alter our findings</w:t>
      </w:r>
      <w:r w:rsidR="00663683">
        <w:rPr>
          <w:rFonts w:ascii="Courier New" w:hAnsi="Courier New" w:cs="Courier New"/>
        </w:rPr>
        <w:t xml:space="preserve"> (</w:t>
      </w:r>
      <w:del w:id="346" w:author="Gordon, Sarah H" w:date="2021-07-09T12:50:00Z">
        <w:r w:rsidR="00663683" w:rsidDel="008F09CD">
          <w:rPr>
            <w:rFonts w:ascii="Courier New" w:hAnsi="Courier New" w:cs="Courier New"/>
          </w:rPr>
          <w:delText xml:space="preserve">all results shown in </w:delText>
        </w:r>
      </w:del>
      <w:r w:rsidR="00663683">
        <w:rPr>
          <w:rFonts w:ascii="Courier New" w:hAnsi="Courier New" w:cs="Courier New"/>
        </w:rPr>
        <w:t>Appendix</w:t>
      </w:r>
      <w:ins w:id="347" w:author="Gordon, Sarah H" w:date="2021-07-09T12:50:00Z">
        <w:r w:rsidR="008F09CD">
          <w:rPr>
            <w:rFonts w:ascii="Courier New" w:hAnsi="Courier New" w:cs="Courier New"/>
          </w:rPr>
          <w:t xml:space="preserve"> 8</w:t>
        </w:r>
      </w:ins>
      <w:r w:rsidR="00663683">
        <w:rPr>
          <w:rFonts w:ascii="Courier New" w:hAnsi="Courier New" w:cs="Courier New"/>
        </w:rPr>
        <w:t>).</w:t>
      </w:r>
      <w:r w:rsidR="00663683">
        <w:rPr>
          <w:rFonts w:ascii="Courier New" w:hAnsi="Courier New" w:cs="Courier New"/>
        </w:rPr>
        <w:fldChar w:fldCharType="begin"/>
      </w:r>
      <w:r w:rsidR="00663683">
        <w:rPr>
          <w:rFonts w:ascii="Courier New" w:hAnsi="Courier New" w:cs="Courier New"/>
        </w:rPr>
        <w:instrText xml:space="preserve"> ADDIN ZOTERO_ITEM CSL_CITATION {"citationID":"Ivr73BXk","properties":{"formattedCitation":"\\super 16\\nosupersub{}","plainCitation":"16","noteIndex":0},"citationItems":[{"id":706,"uris":["http://zotero.org/users/2141015/items/NXAGJPKM"],"uri":["http://zotero.org/users/2141015/items/NXAGJPKM"],"itemData":{"id":706,"type":"article-journal","title":"To access the Appendix, click on the Appendix link in the box to the right of the article online."}}],"schema":"https://github.com/citation-style-language/schema/raw/master/csl-citation.json"} </w:instrText>
      </w:r>
      <w:r w:rsidR="00663683">
        <w:rPr>
          <w:rFonts w:ascii="Courier New" w:hAnsi="Courier New" w:cs="Courier New"/>
        </w:rPr>
        <w:fldChar w:fldCharType="separate"/>
      </w:r>
      <w:r w:rsidR="00663683" w:rsidRPr="00663683">
        <w:rPr>
          <w:rFonts w:ascii="Courier New" w:hAnsi="Courier New" w:cs="Courier New"/>
          <w:szCs w:val="24"/>
          <w:vertAlign w:val="superscript"/>
        </w:rPr>
        <w:t>16</w:t>
      </w:r>
      <w:r w:rsidR="00663683">
        <w:rPr>
          <w:rFonts w:ascii="Courier New" w:hAnsi="Courier New" w:cs="Courier New"/>
        </w:rPr>
        <w:fldChar w:fldCharType="end"/>
      </w:r>
      <w:r w:rsidR="00FA276A" w:rsidRPr="008F494B">
        <w:rPr>
          <w:rFonts w:ascii="Courier New" w:hAnsi="Courier New" w:cs="Courier New"/>
        </w:rPr>
        <w:t xml:space="preserve"> </w:t>
      </w:r>
    </w:p>
    <w:p w14:paraId="24F6F8D3" w14:textId="0F734578" w:rsidR="000E6592" w:rsidRPr="008F494B" w:rsidRDefault="00487CE4" w:rsidP="00F53F60">
      <w:pPr>
        <w:spacing w:after="0" w:line="480" w:lineRule="auto"/>
        <w:rPr>
          <w:rFonts w:ascii="Courier New" w:hAnsi="Courier New" w:cs="Courier New"/>
          <w:b/>
        </w:rPr>
      </w:pPr>
      <w:r w:rsidRPr="008F494B">
        <w:rPr>
          <w:rFonts w:ascii="Courier New" w:hAnsi="Courier New" w:cs="Courier New"/>
          <w:b/>
        </w:rPr>
        <w:t>Discussion</w:t>
      </w:r>
    </w:p>
    <w:p w14:paraId="5C13C0F9" w14:textId="39D9C04A" w:rsidR="00510AF2" w:rsidRDefault="00172516" w:rsidP="00F53F60">
      <w:pPr>
        <w:spacing w:after="0" w:line="480" w:lineRule="auto"/>
        <w:rPr>
          <w:ins w:id="348" w:author="Gordon, Sarah H" w:date="2021-07-09T11:51:00Z"/>
          <w:rFonts w:ascii="Courier New" w:hAnsi="Courier New" w:cs="Courier New"/>
        </w:rPr>
      </w:pPr>
      <w:r w:rsidRPr="008F494B">
        <w:rPr>
          <w:rFonts w:ascii="Courier New" w:hAnsi="Courier New" w:cs="Courier New"/>
        </w:rPr>
        <w:tab/>
        <w:t xml:space="preserve">In this regression discontinuity analysis of linked claims, income, and birth record data from Colorado, we found that </w:t>
      </w:r>
      <w:r w:rsidR="00D821A4" w:rsidRPr="008F494B">
        <w:rPr>
          <w:rFonts w:ascii="Courier New" w:hAnsi="Courier New" w:cs="Courier New"/>
        </w:rPr>
        <w:t xml:space="preserve">eligibility for Medicaid beyond 60 days postpartum improved stability of insurance enrollment in the </w:t>
      </w:r>
      <w:r w:rsidR="006D42B7" w:rsidRPr="008F494B">
        <w:rPr>
          <w:rFonts w:ascii="Courier New" w:hAnsi="Courier New" w:cs="Courier New"/>
        </w:rPr>
        <w:t>year after childbirth</w:t>
      </w:r>
      <w:r w:rsidR="00D821A4" w:rsidRPr="008F494B">
        <w:rPr>
          <w:rFonts w:ascii="Courier New" w:hAnsi="Courier New" w:cs="Courier New"/>
        </w:rPr>
        <w:t xml:space="preserve">. Women with incomes </w:t>
      </w:r>
      <w:del w:id="349" w:author="Gordon, Sarah H" w:date="2021-07-09T12:09:00Z">
        <w:r w:rsidR="00D821A4" w:rsidRPr="008F494B" w:rsidDel="005F20FE">
          <w:rPr>
            <w:rFonts w:ascii="Courier New" w:hAnsi="Courier New" w:cs="Courier New"/>
          </w:rPr>
          <w:delText xml:space="preserve">at or </w:delText>
        </w:r>
      </w:del>
      <w:r w:rsidR="00D821A4" w:rsidRPr="008F494B">
        <w:rPr>
          <w:rFonts w:ascii="Courier New" w:hAnsi="Courier New" w:cs="Courier New"/>
        </w:rPr>
        <w:t>below 138</w:t>
      </w:r>
      <w:del w:id="350" w:author="Gordon, Sarah H" w:date="2021-07-09T12:09:00Z">
        <w:r w:rsidR="00D821A4" w:rsidRPr="008F494B" w:rsidDel="005F20FE">
          <w:rPr>
            <w:rFonts w:ascii="Courier New" w:hAnsi="Courier New" w:cs="Courier New"/>
          </w:rPr>
          <w:delText xml:space="preserve">% </w:delText>
        </w:r>
      </w:del>
      <w:ins w:id="351" w:author="Gordon, Sarah H" w:date="2021-07-09T12:09:00Z">
        <w:r w:rsidR="005F20FE">
          <w:rPr>
            <w:rFonts w:ascii="Courier New" w:hAnsi="Courier New" w:cs="Courier New"/>
          </w:rPr>
          <w:t>percent</w:t>
        </w:r>
        <w:r w:rsidR="005F20FE" w:rsidRPr="008F494B">
          <w:rPr>
            <w:rFonts w:ascii="Courier New" w:hAnsi="Courier New" w:cs="Courier New"/>
          </w:rPr>
          <w:t xml:space="preserve"> </w:t>
        </w:r>
      </w:ins>
      <w:r w:rsidR="00D821A4" w:rsidRPr="008F494B">
        <w:rPr>
          <w:rFonts w:ascii="Courier New" w:hAnsi="Courier New" w:cs="Courier New"/>
        </w:rPr>
        <w:t xml:space="preserve">FPL who were eligible for postpartum Medicaid experienced longer durations of postpartum insurance enrollment, lower rates of gaps in coverage and insurance switches, and shorter coverage lapses. </w:t>
      </w:r>
      <w:r w:rsidR="00BB42FF" w:rsidRPr="008F494B">
        <w:rPr>
          <w:rFonts w:ascii="Courier New" w:hAnsi="Courier New" w:cs="Courier New"/>
        </w:rPr>
        <w:t xml:space="preserve">While insurance </w:t>
      </w:r>
      <w:r w:rsidR="0074170B" w:rsidRPr="008F494B">
        <w:rPr>
          <w:rFonts w:ascii="Courier New" w:hAnsi="Courier New" w:cs="Courier New"/>
        </w:rPr>
        <w:t xml:space="preserve">transitions </w:t>
      </w:r>
      <w:r w:rsidR="00BB42FF" w:rsidRPr="008F494B">
        <w:rPr>
          <w:rFonts w:ascii="Courier New" w:hAnsi="Courier New" w:cs="Courier New"/>
        </w:rPr>
        <w:t xml:space="preserve">are expected when women lose their eligibility for Medicaid, our results indicate that these transitions are not seamless, with women ineligible for Medicaid experiencing fewer months </w:t>
      </w:r>
      <w:r w:rsidR="00C971FE" w:rsidRPr="008F494B">
        <w:rPr>
          <w:rFonts w:ascii="Courier New" w:hAnsi="Courier New" w:cs="Courier New"/>
        </w:rPr>
        <w:t xml:space="preserve">of coverage </w:t>
      </w:r>
      <w:r w:rsidR="00B21179" w:rsidRPr="008F494B">
        <w:rPr>
          <w:rFonts w:ascii="Courier New" w:hAnsi="Courier New" w:cs="Courier New"/>
        </w:rPr>
        <w:t>and worse insurance stability throughout the postpartum year.</w:t>
      </w:r>
      <w:r w:rsidR="00BB42FF" w:rsidRPr="008F494B">
        <w:rPr>
          <w:rFonts w:ascii="Courier New" w:hAnsi="Courier New" w:cs="Courier New"/>
        </w:rPr>
        <w:t xml:space="preserve"> </w:t>
      </w:r>
    </w:p>
    <w:p w14:paraId="4A310894" w14:textId="7241A995" w:rsidR="00B21179" w:rsidRPr="008F494B" w:rsidRDefault="007E4737" w:rsidP="00510AF2">
      <w:pPr>
        <w:spacing w:after="0" w:line="480" w:lineRule="auto"/>
        <w:ind w:firstLine="720"/>
        <w:rPr>
          <w:rFonts w:ascii="Courier New" w:hAnsi="Courier New" w:cs="Courier New"/>
        </w:rPr>
        <w:pPrChange w:id="352" w:author="Gordon, Sarah H" w:date="2021-07-09T11:51:00Z">
          <w:pPr>
            <w:spacing w:after="0" w:line="480" w:lineRule="auto"/>
          </w:pPr>
        </w:pPrChange>
      </w:pPr>
      <w:r w:rsidRPr="008F494B">
        <w:rPr>
          <w:rFonts w:ascii="Courier New" w:hAnsi="Courier New" w:cs="Courier New"/>
        </w:rPr>
        <w:t xml:space="preserve">While the magnitude of our </w:t>
      </w:r>
      <w:del w:id="353" w:author="Gordon, Sarah H" w:date="2021-07-09T10:42:00Z">
        <w:r w:rsidR="00D24172" w:rsidRPr="008F494B" w:rsidDel="00D012B6">
          <w:rPr>
            <w:rFonts w:ascii="Courier New" w:hAnsi="Courier New" w:cs="Courier New"/>
          </w:rPr>
          <w:delText xml:space="preserve">causal </w:delText>
        </w:r>
      </w:del>
      <w:ins w:id="354" w:author="Gordon, Sarah H" w:date="2021-07-09T10:42:00Z">
        <w:r w:rsidR="00D012B6">
          <w:rPr>
            <w:rFonts w:ascii="Courier New" w:hAnsi="Courier New" w:cs="Courier New"/>
          </w:rPr>
          <w:t>adjusted</w:t>
        </w:r>
        <w:r w:rsidR="00D012B6" w:rsidRPr="008F494B">
          <w:rPr>
            <w:rFonts w:ascii="Courier New" w:hAnsi="Courier New" w:cs="Courier New"/>
          </w:rPr>
          <w:t xml:space="preserve"> </w:t>
        </w:r>
      </w:ins>
      <w:r w:rsidR="00D24172" w:rsidRPr="008F494B">
        <w:rPr>
          <w:rFonts w:ascii="Courier New" w:hAnsi="Courier New" w:cs="Courier New"/>
        </w:rPr>
        <w:t>effects</w:t>
      </w:r>
      <w:r w:rsidRPr="008F494B">
        <w:rPr>
          <w:rFonts w:ascii="Courier New" w:hAnsi="Courier New" w:cs="Courier New"/>
        </w:rPr>
        <w:t xml:space="preserve"> </w:t>
      </w:r>
      <w:del w:id="355" w:author="Gordon, Sarah H" w:date="2021-07-09T10:42:00Z">
        <w:r w:rsidRPr="008F494B" w:rsidDel="00D012B6">
          <w:rPr>
            <w:rFonts w:ascii="Courier New" w:hAnsi="Courier New" w:cs="Courier New"/>
          </w:rPr>
          <w:delText xml:space="preserve">among the narrow bandwidth </w:delText>
        </w:r>
      </w:del>
      <w:r w:rsidRPr="008F494B">
        <w:rPr>
          <w:rFonts w:ascii="Courier New" w:hAnsi="Courier New" w:cs="Courier New"/>
        </w:rPr>
        <w:t>were modest, we found that</w:t>
      </w:r>
      <w:ins w:id="356" w:author="Gordon, Sarah H" w:date="2021-07-09T10:42:00Z">
        <w:r w:rsidR="00D012B6">
          <w:rPr>
            <w:rFonts w:ascii="Courier New" w:hAnsi="Courier New" w:cs="Courier New"/>
          </w:rPr>
          <w:t xml:space="preserve"> descriptively,</w:t>
        </w:r>
      </w:ins>
      <w:r w:rsidRPr="008F494B">
        <w:rPr>
          <w:rFonts w:ascii="Courier New" w:hAnsi="Courier New" w:cs="Courier New"/>
        </w:rPr>
        <w:t xml:space="preserve"> </w:t>
      </w:r>
      <w:del w:id="357" w:author="Gordon, Sarah H" w:date="2021-07-09T10:42:00Z">
        <w:r w:rsidRPr="008F494B" w:rsidDel="00D012B6">
          <w:rPr>
            <w:rFonts w:ascii="Courier New" w:hAnsi="Courier New" w:cs="Courier New"/>
          </w:rPr>
          <w:delText xml:space="preserve">among the full sample, </w:delText>
        </w:r>
      </w:del>
      <w:r w:rsidRPr="008F494B">
        <w:rPr>
          <w:rFonts w:ascii="Courier New" w:hAnsi="Courier New" w:cs="Courier New"/>
        </w:rPr>
        <w:t>those</w:t>
      </w:r>
      <w:r w:rsidR="00D24172" w:rsidRPr="008F494B">
        <w:rPr>
          <w:rFonts w:ascii="Courier New" w:hAnsi="Courier New" w:cs="Courier New"/>
        </w:rPr>
        <w:t xml:space="preserve"> who</w:t>
      </w:r>
      <w:r w:rsidRPr="008F494B">
        <w:rPr>
          <w:rFonts w:ascii="Courier New" w:hAnsi="Courier New" w:cs="Courier New"/>
        </w:rPr>
        <w:t xml:space="preserve"> were ineligible for Medicaid postpartum were </w:t>
      </w:r>
      <w:r w:rsidR="00D24172" w:rsidRPr="008F494B">
        <w:rPr>
          <w:rFonts w:ascii="Courier New" w:hAnsi="Courier New" w:cs="Courier New"/>
        </w:rPr>
        <w:t xml:space="preserve">nearly three times more likely to experience </w:t>
      </w:r>
      <w:r w:rsidR="00D24172" w:rsidRPr="008F494B">
        <w:rPr>
          <w:rFonts w:ascii="Courier New" w:hAnsi="Courier New" w:cs="Courier New"/>
        </w:rPr>
        <w:lastRenderedPageBreak/>
        <w:t>a coverage disruption and that gaps between spells of enrollment were</w:t>
      </w:r>
      <w:r w:rsidR="001A4688" w:rsidRPr="008F494B">
        <w:rPr>
          <w:rFonts w:ascii="Courier New" w:hAnsi="Courier New" w:cs="Courier New"/>
        </w:rPr>
        <w:t xml:space="preserve"> over four </w:t>
      </w:r>
      <w:r w:rsidR="00D24172" w:rsidRPr="008F494B">
        <w:rPr>
          <w:rFonts w:ascii="Courier New" w:hAnsi="Courier New" w:cs="Courier New"/>
        </w:rPr>
        <w:t>times as long.</w:t>
      </w:r>
      <w:ins w:id="358" w:author="Gordon, Sarah H" w:date="2021-07-09T10:42:00Z">
        <w:r w:rsidR="00D012B6">
          <w:rPr>
            <w:rFonts w:ascii="Courier New" w:hAnsi="Courier New" w:cs="Courier New"/>
          </w:rPr>
          <w:t xml:space="preserve"> </w:t>
        </w:r>
      </w:ins>
      <w:ins w:id="359" w:author="Gordon, Sarah H" w:date="2021-07-09T10:47:00Z">
        <w:r w:rsidR="008D5086">
          <w:rPr>
            <w:rFonts w:ascii="Courier New" w:hAnsi="Courier New" w:cs="Courier New"/>
          </w:rPr>
          <w:t xml:space="preserve">Prior work </w:t>
        </w:r>
        <w:r w:rsidR="008433AE">
          <w:rPr>
            <w:rFonts w:ascii="Courier New" w:hAnsi="Courier New" w:cs="Courier New"/>
          </w:rPr>
          <w:t xml:space="preserve">using survey data </w:t>
        </w:r>
        <w:r w:rsidR="008D5086">
          <w:rPr>
            <w:rFonts w:ascii="Courier New" w:hAnsi="Courier New" w:cs="Courier New"/>
          </w:rPr>
          <w:t>has found higher rates of postpartum coverage disruptions than we observed in this analysis.</w:t>
        </w:r>
      </w:ins>
      <w:r w:rsidR="008433AE">
        <w:rPr>
          <w:rFonts w:ascii="Courier New" w:hAnsi="Courier New" w:cs="Courier New"/>
        </w:rPr>
        <w:fldChar w:fldCharType="begin"/>
      </w:r>
      <w:r w:rsidR="008433AE">
        <w:rPr>
          <w:rFonts w:ascii="Courier New" w:hAnsi="Courier New" w:cs="Courier New"/>
        </w:rPr>
        <w:instrText xml:space="preserve"> ADDIN ZOTERO_ITEM CSL_CITATION {"citationID":"ebiEct6E","properties":{"formattedCitation":"\\super 22\\nosupersub{}","plainCitation":"22","noteIndex":0},"citationItems":[{"id":2882,"uris":["http://zotero.org/users/2141015/items/8IE4PXGB"],"uri":["http://zotero.org/users/2141015/items/8IE4PXGB"],"itemData":{"id":2882,"type":"webpage","language":"en","note":"source: www.healthaffairs.org","title":"High Rates Of Perinatal Insurance Churn Persist After The ACA | Health Affairs","URL":"https://www.healthaffairs.org/do/10.1377/hblog20190913.387157/full/","accessed":{"date-parts":[["2020",5,24]]}}}],"schema":"https://github.com/citation-style-language/schema/raw/master/csl-citation.json"} </w:instrText>
      </w:r>
      <w:r w:rsidR="008433AE">
        <w:rPr>
          <w:rFonts w:ascii="Courier New" w:hAnsi="Courier New" w:cs="Courier New"/>
        </w:rPr>
        <w:fldChar w:fldCharType="separate"/>
      </w:r>
      <w:r w:rsidR="008433AE" w:rsidRPr="008433AE">
        <w:rPr>
          <w:rFonts w:ascii="Courier New" w:hAnsi="Courier New" w:cs="Courier New"/>
          <w:szCs w:val="24"/>
          <w:vertAlign w:val="superscript"/>
        </w:rPr>
        <w:t>22</w:t>
      </w:r>
      <w:r w:rsidR="008433AE">
        <w:rPr>
          <w:rFonts w:ascii="Courier New" w:hAnsi="Courier New" w:cs="Courier New"/>
        </w:rPr>
        <w:fldChar w:fldCharType="end"/>
      </w:r>
      <w:ins w:id="360" w:author="Gordon, Sarah H" w:date="2021-07-09T10:47:00Z">
        <w:r w:rsidR="008D5086">
          <w:rPr>
            <w:rFonts w:ascii="Courier New" w:hAnsi="Courier New" w:cs="Courier New"/>
          </w:rPr>
          <w:t xml:space="preserve"> </w:t>
        </w:r>
      </w:ins>
      <w:ins w:id="361" w:author="Gordon, Sarah H" w:date="2021-07-09T10:46:00Z">
        <w:r w:rsidR="008D5086">
          <w:rPr>
            <w:rFonts w:ascii="Courier New" w:hAnsi="Courier New" w:cs="Courier New"/>
          </w:rPr>
          <w:t xml:space="preserve">It is possible that </w:t>
        </w:r>
      </w:ins>
      <w:ins w:id="362" w:author="Gordon, Sarah H" w:date="2021-07-09T10:48:00Z">
        <w:r w:rsidR="008433AE">
          <w:rPr>
            <w:rFonts w:ascii="Courier New" w:hAnsi="Courier New" w:cs="Courier New"/>
          </w:rPr>
          <w:t>our results may underestimate the true magnitude of</w:t>
        </w:r>
      </w:ins>
      <w:ins w:id="363" w:author="Gordon, Sarah H" w:date="2021-07-09T10:46:00Z">
        <w:r w:rsidR="008D5086">
          <w:rPr>
            <w:rFonts w:ascii="Courier New" w:hAnsi="Courier New" w:cs="Courier New"/>
          </w:rPr>
          <w:t xml:space="preserve"> the effect of postpartum Medicaid eligibility loss </w:t>
        </w:r>
      </w:ins>
      <w:ins w:id="364" w:author="Gordon, Sarah H" w:date="2021-07-09T10:43:00Z">
        <w:r w:rsidR="00D012B6">
          <w:rPr>
            <w:rFonts w:ascii="Courier New" w:hAnsi="Courier New" w:cs="Courier New"/>
          </w:rPr>
          <w:t>due to inaccuracies in income measure</w:t>
        </w:r>
      </w:ins>
      <w:ins w:id="365" w:author="Gordon, Sarah H" w:date="2021-07-09T10:45:00Z">
        <w:r w:rsidR="00D012B6">
          <w:rPr>
            <w:rFonts w:ascii="Courier New" w:hAnsi="Courier New" w:cs="Courier New"/>
          </w:rPr>
          <w:t>ment</w:t>
        </w:r>
      </w:ins>
      <w:ins w:id="366" w:author="Gordon, Sarah H" w:date="2021-07-09T10:43:00Z">
        <w:r w:rsidR="00D012B6">
          <w:rPr>
            <w:rFonts w:ascii="Courier New" w:hAnsi="Courier New" w:cs="Courier New"/>
          </w:rPr>
          <w:t xml:space="preserve"> or </w:t>
        </w:r>
      </w:ins>
      <w:ins w:id="367" w:author="Gordon, Sarah H" w:date="2021-07-09T10:45:00Z">
        <w:r w:rsidR="00D012B6">
          <w:rPr>
            <w:rFonts w:ascii="Courier New" w:hAnsi="Courier New" w:cs="Courier New"/>
          </w:rPr>
          <w:t>Medicaid</w:t>
        </w:r>
      </w:ins>
      <w:ins w:id="368" w:author="Gordon, Sarah H" w:date="2021-07-09T10:43:00Z">
        <w:r w:rsidR="00D012B6">
          <w:rPr>
            <w:rFonts w:ascii="Courier New" w:hAnsi="Courier New" w:cs="Courier New"/>
          </w:rPr>
          <w:t xml:space="preserve"> </w:t>
        </w:r>
      </w:ins>
      <w:ins w:id="369" w:author="Gordon, Sarah H" w:date="2021-07-09T10:44:00Z">
        <w:r w:rsidR="00D012B6">
          <w:rPr>
            <w:rFonts w:ascii="Courier New" w:hAnsi="Courier New" w:cs="Courier New"/>
          </w:rPr>
          <w:t>ID-sharing between mothers and infants</w:t>
        </w:r>
      </w:ins>
      <w:ins w:id="370" w:author="Gordon, Sarah H" w:date="2021-07-09T10:48:00Z">
        <w:r w:rsidR="008433AE">
          <w:rPr>
            <w:rFonts w:ascii="Courier New" w:hAnsi="Courier New" w:cs="Courier New"/>
          </w:rPr>
          <w:t xml:space="preserve"> in the Colorado APCD</w:t>
        </w:r>
      </w:ins>
      <w:ins w:id="371" w:author="Gordon, Sarah H" w:date="2021-07-09T10:44:00Z">
        <w:r w:rsidR="00D012B6">
          <w:rPr>
            <w:rFonts w:ascii="Courier New" w:hAnsi="Courier New" w:cs="Courier New"/>
          </w:rPr>
          <w:t xml:space="preserve">, as described in the limitations. </w:t>
        </w:r>
      </w:ins>
      <w:ins w:id="372" w:author="Gordon, Sarah H" w:date="2021-07-09T10:45:00Z">
        <w:r w:rsidR="00D012B6">
          <w:rPr>
            <w:rFonts w:ascii="Courier New" w:hAnsi="Courier New" w:cs="Courier New"/>
          </w:rPr>
          <w:t>However, t</w:t>
        </w:r>
      </w:ins>
      <w:ins w:id="373" w:author="Gordon, Sarah H" w:date="2021-07-09T10:44:00Z">
        <w:r w:rsidR="00D012B6">
          <w:rPr>
            <w:rFonts w:ascii="Courier New" w:hAnsi="Courier New" w:cs="Courier New"/>
          </w:rPr>
          <w:t xml:space="preserve">he fact that we </w:t>
        </w:r>
      </w:ins>
      <w:ins w:id="374" w:author="Gordon, Sarah H" w:date="2021-07-09T10:45:00Z">
        <w:r w:rsidR="00D012B6">
          <w:rPr>
            <w:rFonts w:ascii="Courier New" w:hAnsi="Courier New" w:cs="Courier New"/>
          </w:rPr>
          <w:t>observe</w:t>
        </w:r>
      </w:ins>
      <w:ins w:id="375" w:author="Gordon, Sarah H" w:date="2021-07-09T10:44:00Z">
        <w:r w:rsidR="00D012B6">
          <w:rPr>
            <w:rFonts w:ascii="Courier New" w:hAnsi="Courier New" w:cs="Courier New"/>
          </w:rPr>
          <w:t xml:space="preserve"> strong effects despite these concerns indicates</w:t>
        </w:r>
      </w:ins>
      <w:ins w:id="376" w:author="Gordon, Sarah H" w:date="2021-07-09T10:48:00Z">
        <w:r w:rsidR="008433AE">
          <w:rPr>
            <w:rFonts w:ascii="Courier New" w:hAnsi="Courier New" w:cs="Courier New"/>
          </w:rPr>
          <w:t xml:space="preserve"> that our findings are robust</w:t>
        </w:r>
      </w:ins>
      <w:ins w:id="377" w:author="Gordon, Sarah H" w:date="2021-07-09T10:49:00Z">
        <w:r w:rsidR="008433AE">
          <w:rPr>
            <w:rFonts w:ascii="Courier New" w:hAnsi="Courier New" w:cs="Courier New"/>
          </w:rPr>
          <w:t>, though magnitudes</w:t>
        </w:r>
      </w:ins>
      <w:ins w:id="378" w:author="Gordon, Sarah H" w:date="2021-07-09T10:45:00Z">
        <w:r w:rsidR="00D012B6">
          <w:rPr>
            <w:rFonts w:ascii="Courier New" w:hAnsi="Courier New" w:cs="Courier New"/>
          </w:rPr>
          <w:t xml:space="preserve"> should be interpreted taking these limitations into account. </w:t>
        </w:r>
      </w:ins>
    </w:p>
    <w:p w14:paraId="60F2D9D3" w14:textId="4A2DF2E1" w:rsidR="00C61F44" w:rsidRPr="008F494B" w:rsidRDefault="00C61F44" w:rsidP="00F53F60">
      <w:pPr>
        <w:spacing w:after="0" w:line="480" w:lineRule="auto"/>
        <w:rPr>
          <w:rFonts w:ascii="Courier New" w:hAnsi="Courier New" w:cs="Courier New"/>
        </w:rPr>
      </w:pPr>
      <w:r w:rsidRPr="008F494B">
        <w:rPr>
          <w:rFonts w:ascii="Courier New" w:hAnsi="Courier New" w:cs="Courier New"/>
        </w:rPr>
        <w:tab/>
        <w:t xml:space="preserve">This study adds to prior evidence that Medicaid </w:t>
      </w:r>
      <w:r w:rsidR="009F3718" w:rsidRPr="008F494B">
        <w:rPr>
          <w:rFonts w:ascii="Courier New" w:hAnsi="Courier New" w:cs="Courier New"/>
        </w:rPr>
        <w:t xml:space="preserve">eligibility </w:t>
      </w:r>
      <w:r w:rsidRPr="008F494B">
        <w:rPr>
          <w:rFonts w:ascii="Courier New" w:hAnsi="Courier New" w:cs="Courier New"/>
        </w:rPr>
        <w:t>expansions improve postpartum insurance enrollment</w:t>
      </w:r>
      <w:r w:rsidR="00D22EDA" w:rsidRPr="008F494B">
        <w:rPr>
          <w:rFonts w:ascii="Courier New" w:hAnsi="Courier New" w:cs="Courier New"/>
        </w:rPr>
        <w:t>.</w:t>
      </w:r>
      <w:r w:rsidRPr="008F494B">
        <w:rPr>
          <w:rFonts w:ascii="Courier New" w:hAnsi="Courier New" w:cs="Courier New"/>
        </w:rPr>
        <w:t xml:space="preserve"> </w:t>
      </w:r>
      <w:r w:rsidR="00697201" w:rsidRPr="008F494B">
        <w:rPr>
          <w:rFonts w:ascii="Courier New" w:hAnsi="Courier New" w:cs="Courier New"/>
        </w:rPr>
        <w:t>Two recent studies found that expansion was associated with improved perinatal insurance continuity and increased use of outpatient care in the postpartum period.</w:t>
      </w:r>
      <w:r w:rsidR="00697201" w:rsidRPr="008F494B">
        <w:rPr>
          <w:rFonts w:ascii="Courier New" w:hAnsi="Courier New" w:cs="Courier New"/>
        </w:rPr>
        <w:fldChar w:fldCharType="begin"/>
      </w:r>
      <w:r w:rsidR="008433AE">
        <w:rPr>
          <w:rFonts w:ascii="Courier New" w:hAnsi="Courier New" w:cs="Courier New"/>
        </w:rPr>
        <w:instrText xml:space="preserve"> ADDIN ZOTERO_ITEM CSL_CITATION {"citationID":"tyCvaHjs","properties":{"formattedCitation":"\\super 23,24\\nosupersub{}","plainCitation":"23,24","noteIndex":0},"citationItems":[{"id":3483,"uris":["http://zotero.org/users/2141015/items/WUAWIEL4"],"uri":["http://zotero.org/users/2141015/items/WUAWIEL4"],"itemData":{"id":3483,"type":"article-journal","abstract":"Insurance churn, or moving between different insurance plans or between insurance and uninsurance, is common during the perinatal period. We used survey data from the 2012–17 Pregnancy Risk Assessment Monitoring System to estimate the impact of Affordable Care Act–related state Medicaid expansions on continuity of insurance coverage for low-income women across three time points: preconception, delivery, and postpartum. We found that Medicaid expansion resulted in a 10.1-percentage-point decrease in churning between insurance and uninsurance, representing a 28 percent decrease from the prepolicy baseline in expansion states. This decrease was driven by a 5.8-percentage-point increase in the proportion of women who were continuously insured and a 4.2-percentage-point increase in churning between Medicaid and private insurance. Medicaid expansion improved insurance continuity in the perinatal period for low-income women, which may improve the quality of perinatal health care, but it also increased churning between public and private health insurance.","container-title":"Health Affairs","DOI":"10.1377/hlthaff.2019.01835","ISSN":"0278-2715","issue":"9","note":"publisher: Health Affairs","page":"1531-1539","source":"healthaffairs.org (Atypon)","title":"Medicaid Expansion Improved Perinatal Insurance Continuity For Low-Income Women","volume":"39","author":[{"family":"Daw","given":"Jamie R."},{"family":"Winkelman","given":"Tyler N. A."},{"family":"Dalton","given":"Vanessa K."},{"family":"Kozhimannil","given":"Katy B."},{"family":"Admon","given":"Lindsay K."}],"issued":{"date-parts":[["2020",9,1]]}}},{"id":2875,"uris":["http://zotero.org/users/2141015/items/DJFJ74JF"],"uri":["http://zotero.org/users/2141015/items/DJFJ74JF"],"itemData":{"id":2875,"type":"article-journal","abstract":"Timely postpartum care is associated with lower maternal morbidity and mortality, yet fewer than half of Medicaid beneficiaries attend a postpartum visit. Medicaid enrollees are at higher risk of postpartum disruptions in insurance because pregnancy-related Medicaid eligibility ends sixty days after delivery. We used Medicaid claims data for 2013–15 from Colorado, which expanded Medicaid under the Affordable Care Act, and Utah, which did not. We found that after expansion, new mothers in Utah experienced higher rates of Medicaid coverage loss and accessed fewer Medicaid-financed outpatient visits during the six months postpartum, relative to their counterparts in Colorado. The effects of Medicaid expansion on postpartum Medicaid enrollment and outpatient utilization were largest among women who experienced significant maternal morbidity at delivery. These findings provide evidence that expansion may promote the stability of postpartum coverage and increase the use of postpartum outpatient care in the Medicaid program.","container-title":"Health Affairs","DOI":"10.1377/hlthaff.2019.00547","ISSN":"0278-2715","issue":"1","note":"publisher: Health Affairs","page":"77-84","source":"healthaffairs.org (Atypon)","title":"Effects Of Medicaid Expansion On Postpartum Coverage And Outpatient Utilization","volume":"39","author":[{"family":"Gordon","given":"Sarah H."},{"family":"Sommers","given":"Benjamin D."},{"family":"Wilson","given":"Ira B."},{"family":"Trivedi","given":"Amal N."}],"issued":{"date-parts":[["2020",1,1]]}}}],"schema":"https://github.com/citation-style-language/schema/raw/master/csl-citation.json"} </w:instrText>
      </w:r>
      <w:r w:rsidR="00697201" w:rsidRPr="008F494B">
        <w:rPr>
          <w:rFonts w:ascii="Courier New" w:hAnsi="Courier New" w:cs="Courier New"/>
        </w:rPr>
        <w:fldChar w:fldCharType="separate"/>
      </w:r>
      <w:r w:rsidR="008433AE" w:rsidRPr="008433AE">
        <w:rPr>
          <w:rFonts w:ascii="Courier New" w:hAnsi="Courier New" w:cs="Courier New"/>
          <w:szCs w:val="24"/>
          <w:vertAlign w:val="superscript"/>
        </w:rPr>
        <w:t>23,24</w:t>
      </w:r>
      <w:r w:rsidR="00697201" w:rsidRPr="008F494B">
        <w:rPr>
          <w:rFonts w:ascii="Courier New" w:hAnsi="Courier New" w:cs="Courier New"/>
        </w:rPr>
        <w:fldChar w:fldCharType="end"/>
      </w:r>
      <w:r w:rsidR="00697201" w:rsidRPr="008F494B">
        <w:rPr>
          <w:rFonts w:ascii="Courier New" w:hAnsi="Courier New" w:cs="Courier New"/>
        </w:rPr>
        <w:t xml:space="preserve"> </w:t>
      </w:r>
      <w:r w:rsidRPr="008F494B">
        <w:rPr>
          <w:rFonts w:ascii="Courier New" w:hAnsi="Courier New" w:cs="Courier New"/>
        </w:rPr>
        <w:t>However, these studies focused on</w:t>
      </w:r>
      <w:r w:rsidR="0077603A" w:rsidRPr="008F494B">
        <w:rPr>
          <w:rFonts w:ascii="Courier New" w:hAnsi="Courier New" w:cs="Courier New"/>
        </w:rPr>
        <w:t xml:space="preserve"> aggregated, state-level differences in</w:t>
      </w:r>
      <w:r w:rsidRPr="008F494B">
        <w:rPr>
          <w:rFonts w:ascii="Courier New" w:hAnsi="Courier New" w:cs="Courier New"/>
        </w:rPr>
        <w:t xml:space="preserve"> Medicaid expansion </w:t>
      </w:r>
      <w:r w:rsidR="00D22EDA" w:rsidRPr="008F494B">
        <w:rPr>
          <w:rFonts w:ascii="Courier New" w:hAnsi="Courier New" w:cs="Courier New"/>
        </w:rPr>
        <w:t xml:space="preserve">for </w:t>
      </w:r>
      <w:r w:rsidR="007A42D9" w:rsidRPr="008F494B">
        <w:rPr>
          <w:rFonts w:ascii="Courier New" w:hAnsi="Courier New" w:cs="Courier New"/>
        </w:rPr>
        <w:t>low-income</w:t>
      </w:r>
      <w:r w:rsidR="00D22EDA" w:rsidRPr="008F494B">
        <w:rPr>
          <w:rFonts w:ascii="Courier New" w:hAnsi="Courier New" w:cs="Courier New"/>
        </w:rPr>
        <w:t xml:space="preserve"> adults </w:t>
      </w:r>
      <w:r w:rsidRPr="008F494B">
        <w:rPr>
          <w:rFonts w:ascii="Courier New" w:hAnsi="Courier New" w:cs="Courier New"/>
        </w:rPr>
        <w:t>to 138</w:t>
      </w:r>
      <w:del w:id="379" w:author="Gordon, Sarah H" w:date="2021-07-09T12:10:00Z">
        <w:r w:rsidRPr="008F494B" w:rsidDel="005F20FE">
          <w:rPr>
            <w:rFonts w:ascii="Courier New" w:hAnsi="Courier New" w:cs="Courier New"/>
          </w:rPr>
          <w:delText xml:space="preserve">% </w:delText>
        </w:r>
      </w:del>
      <w:ins w:id="380" w:author="Gordon, Sarah H" w:date="2021-07-09T12:10:00Z">
        <w:r w:rsidR="005F20FE">
          <w:rPr>
            <w:rFonts w:ascii="Courier New" w:hAnsi="Courier New" w:cs="Courier New"/>
          </w:rPr>
          <w:t xml:space="preserve"> percent</w:t>
        </w:r>
        <w:r w:rsidR="005F20FE" w:rsidRPr="008F494B">
          <w:rPr>
            <w:rFonts w:ascii="Courier New" w:hAnsi="Courier New" w:cs="Courier New"/>
          </w:rPr>
          <w:t xml:space="preserve"> </w:t>
        </w:r>
      </w:ins>
      <w:r w:rsidRPr="008F494B">
        <w:rPr>
          <w:rFonts w:ascii="Courier New" w:hAnsi="Courier New" w:cs="Courier New"/>
        </w:rPr>
        <w:t>FPL under the ACA</w:t>
      </w:r>
      <w:r w:rsidR="00D22EDA" w:rsidRPr="008F494B">
        <w:rPr>
          <w:rFonts w:ascii="Courier New" w:hAnsi="Courier New" w:cs="Courier New"/>
        </w:rPr>
        <w:t xml:space="preserve">, a policy that was not </w:t>
      </w:r>
      <w:r w:rsidR="00DF604F" w:rsidRPr="008F494B">
        <w:rPr>
          <w:rFonts w:ascii="Courier New" w:hAnsi="Courier New" w:cs="Courier New"/>
        </w:rPr>
        <w:t xml:space="preserve">explicitly targeted </w:t>
      </w:r>
      <w:r w:rsidR="00D22EDA" w:rsidRPr="008F494B">
        <w:rPr>
          <w:rFonts w:ascii="Courier New" w:hAnsi="Courier New" w:cs="Courier New"/>
        </w:rPr>
        <w:t>to cover postpartum women</w:t>
      </w:r>
      <w:r w:rsidR="00AB07FF" w:rsidRPr="008F494B">
        <w:rPr>
          <w:rFonts w:ascii="Courier New" w:hAnsi="Courier New" w:cs="Courier New"/>
        </w:rPr>
        <w:t xml:space="preserve"> and retained the Medicaid eligibility coverage “cliff</w:t>
      </w:r>
      <w:r w:rsidR="007A42D9" w:rsidRPr="008F494B">
        <w:rPr>
          <w:rFonts w:ascii="Courier New" w:hAnsi="Courier New" w:cs="Courier New"/>
        </w:rPr>
        <w:t>.</w:t>
      </w:r>
      <w:r w:rsidR="007E4737" w:rsidRPr="008F494B">
        <w:rPr>
          <w:rFonts w:ascii="Courier New" w:hAnsi="Courier New" w:cs="Courier New"/>
        </w:rPr>
        <w:t>”</w:t>
      </w:r>
      <w:r w:rsidRPr="008F494B">
        <w:rPr>
          <w:rFonts w:ascii="Courier New" w:hAnsi="Courier New" w:cs="Courier New"/>
        </w:rPr>
        <w:t xml:space="preserve"> We build on this work by examining the causal effect of </w:t>
      </w:r>
      <w:r w:rsidR="0077603A" w:rsidRPr="008F494B">
        <w:rPr>
          <w:rFonts w:ascii="Courier New" w:hAnsi="Courier New" w:cs="Courier New"/>
        </w:rPr>
        <w:t xml:space="preserve">extending </w:t>
      </w:r>
      <w:r w:rsidRPr="008F494B">
        <w:rPr>
          <w:rFonts w:ascii="Courier New" w:hAnsi="Courier New" w:cs="Courier New"/>
        </w:rPr>
        <w:t>individual-level postpartum Medicaid eligibility</w:t>
      </w:r>
      <w:r w:rsidR="00D22EDA" w:rsidRPr="008F494B">
        <w:rPr>
          <w:rFonts w:ascii="Courier New" w:hAnsi="Courier New" w:cs="Courier New"/>
        </w:rPr>
        <w:t xml:space="preserve">, a closer analog to the </w:t>
      </w:r>
      <w:r w:rsidR="009F3718" w:rsidRPr="008F494B">
        <w:rPr>
          <w:rFonts w:ascii="Courier New" w:hAnsi="Courier New" w:cs="Courier New"/>
        </w:rPr>
        <w:t xml:space="preserve">state option for </w:t>
      </w:r>
      <w:r w:rsidR="00D22EDA" w:rsidRPr="008F494B">
        <w:rPr>
          <w:rFonts w:ascii="Courier New" w:hAnsi="Courier New" w:cs="Courier New"/>
        </w:rPr>
        <w:t xml:space="preserve">postpartum </w:t>
      </w:r>
      <w:r w:rsidR="009F3718" w:rsidRPr="008F494B">
        <w:rPr>
          <w:rFonts w:ascii="Courier New" w:hAnsi="Courier New" w:cs="Courier New"/>
        </w:rPr>
        <w:t xml:space="preserve">Medicaid </w:t>
      </w:r>
      <w:r w:rsidR="00D22EDA" w:rsidRPr="008F494B">
        <w:rPr>
          <w:rFonts w:ascii="Courier New" w:hAnsi="Courier New" w:cs="Courier New"/>
        </w:rPr>
        <w:t>extension</w:t>
      </w:r>
      <w:r w:rsidR="00DF604F" w:rsidRPr="008F494B">
        <w:rPr>
          <w:rFonts w:ascii="Courier New" w:hAnsi="Courier New" w:cs="Courier New"/>
        </w:rPr>
        <w:t xml:space="preserve"> </w:t>
      </w:r>
      <w:r w:rsidR="00D22EDA" w:rsidRPr="008F494B">
        <w:rPr>
          <w:rFonts w:ascii="Courier New" w:hAnsi="Courier New" w:cs="Courier New"/>
        </w:rPr>
        <w:t>in</w:t>
      </w:r>
      <w:r w:rsidR="00AB07FF" w:rsidRPr="008F494B">
        <w:rPr>
          <w:rFonts w:ascii="Courier New" w:hAnsi="Courier New" w:cs="Courier New"/>
        </w:rPr>
        <w:t>cluded</w:t>
      </w:r>
      <w:r w:rsidR="00D22EDA" w:rsidRPr="008F494B">
        <w:rPr>
          <w:rFonts w:ascii="Courier New" w:hAnsi="Courier New" w:cs="Courier New"/>
        </w:rPr>
        <w:t xml:space="preserve"> </w:t>
      </w:r>
      <w:r w:rsidR="0077603A" w:rsidRPr="008F494B">
        <w:rPr>
          <w:rFonts w:ascii="Courier New" w:hAnsi="Courier New" w:cs="Courier New"/>
        </w:rPr>
        <w:t xml:space="preserve">in </w:t>
      </w:r>
      <w:r w:rsidR="00D22EDA" w:rsidRPr="008F494B">
        <w:rPr>
          <w:rFonts w:ascii="Courier New" w:hAnsi="Courier New" w:cs="Courier New"/>
        </w:rPr>
        <w:t>the American Rescue Plan Act</w:t>
      </w:r>
      <w:r w:rsidR="00DF604F" w:rsidRPr="008F494B">
        <w:rPr>
          <w:rFonts w:ascii="Courier New" w:hAnsi="Courier New" w:cs="Courier New"/>
        </w:rPr>
        <w:t xml:space="preserve">. </w:t>
      </w:r>
    </w:p>
    <w:p w14:paraId="20356E02" w14:textId="7A64D08B" w:rsidR="00EC36B4" w:rsidRDefault="00EC36B4" w:rsidP="006045C4">
      <w:pPr>
        <w:spacing w:after="0" w:line="480" w:lineRule="auto"/>
        <w:rPr>
          <w:ins w:id="381" w:author="Gordon, Sarah H" w:date="2021-07-09T12:00:00Z"/>
          <w:rFonts w:ascii="Courier New" w:hAnsi="Courier New" w:cs="Courier New"/>
        </w:rPr>
      </w:pPr>
      <w:ins w:id="382" w:author="Gordon, Sarah H" w:date="2021-07-09T12:00:00Z">
        <w:r>
          <w:rPr>
            <w:rFonts w:ascii="Courier New" w:hAnsi="Courier New" w:cs="Courier New"/>
            <w:i/>
          </w:rPr>
          <w:t>Policy Implications</w:t>
        </w:r>
      </w:ins>
      <w:r w:rsidR="00AB07FF" w:rsidRPr="008F494B">
        <w:rPr>
          <w:rFonts w:ascii="Courier New" w:hAnsi="Courier New" w:cs="Courier New"/>
        </w:rPr>
        <w:tab/>
      </w:r>
    </w:p>
    <w:p w14:paraId="52376D16" w14:textId="29C68CB3" w:rsidR="006045C4" w:rsidRPr="008F494B" w:rsidRDefault="00E53A7D" w:rsidP="006045C4">
      <w:pPr>
        <w:spacing w:after="0" w:line="480" w:lineRule="auto"/>
        <w:rPr>
          <w:rFonts w:ascii="Courier New" w:hAnsi="Courier New" w:cs="Courier New"/>
        </w:rPr>
      </w:pPr>
      <w:r w:rsidRPr="008F494B">
        <w:rPr>
          <w:rFonts w:ascii="Courier New" w:hAnsi="Courier New" w:cs="Courier New"/>
        </w:rPr>
        <w:t>Our findings have several implications for policy. First, these results indicate that states that extend postpartum Medicaid eligibility will likely improve stability of coverage for low-i</w:t>
      </w:r>
      <w:r w:rsidR="006F51A8" w:rsidRPr="008F494B">
        <w:rPr>
          <w:rFonts w:ascii="Courier New" w:hAnsi="Courier New" w:cs="Courier New"/>
        </w:rPr>
        <w:t>ncome, postpartum women</w:t>
      </w:r>
      <w:r w:rsidRPr="008F494B">
        <w:rPr>
          <w:rFonts w:ascii="Courier New" w:hAnsi="Courier New" w:cs="Courier New"/>
        </w:rPr>
        <w:t xml:space="preserve">. These </w:t>
      </w:r>
      <w:r w:rsidR="007A42D9" w:rsidRPr="008F494B">
        <w:rPr>
          <w:rFonts w:ascii="Courier New" w:hAnsi="Courier New" w:cs="Courier New"/>
        </w:rPr>
        <w:t>increases</w:t>
      </w:r>
      <w:r w:rsidRPr="008F494B">
        <w:rPr>
          <w:rFonts w:ascii="Courier New" w:hAnsi="Courier New" w:cs="Courier New"/>
        </w:rPr>
        <w:t xml:space="preserve"> in coverage may translate to </w:t>
      </w:r>
      <w:r w:rsidR="007A42D9" w:rsidRPr="008F494B">
        <w:rPr>
          <w:rFonts w:ascii="Courier New" w:hAnsi="Courier New" w:cs="Courier New"/>
        </w:rPr>
        <w:lastRenderedPageBreak/>
        <w:t>improved</w:t>
      </w:r>
      <w:r w:rsidRPr="008F494B">
        <w:rPr>
          <w:rFonts w:ascii="Courier New" w:hAnsi="Courier New" w:cs="Courier New"/>
        </w:rPr>
        <w:t xml:space="preserve"> access to care and postpartum maternal health</w:t>
      </w:r>
      <w:r w:rsidR="00B47A7B" w:rsidRPr="008F494B">
        <w:rPr>
          <w:rFonts w:ascii="Courier New" w:hAnsi="Courier New" w:cs="Courier New"/>
        </w:rPr>
        <w:t>.</w:t>
      </w:r>
      <w:r w:rsidR="00B47A7B" w:rsidRPr="008F494B">
        <w:rPr>
          <w:rFonts w:ascii="Courier New" w:hAnsi="Courier New" w:cs="Courier New"/>
        </w:rPr>
        <w:fldChar w:fldCharType="begin"/>
      </w:r>
      <w:r w:rsidR="008433AE">
        <w:rPr>
          <w:rFonts w:ascii="Courier New" w:hAnsi="Courier New" w:cs="Courier New"/>
        </w:rPr>
        <w:instrText xml:space="preserve"> ADDIN ZOTERO_ITEM CSL_CITATION {"citationID":"UcRg68ty","properties":{"formattedCitation":"\\super 25\\nosupersub{}","plainCitation":"25","noteIndex":0},"citationItems":[{"id":2206,"uris":["http://zotero.org/users/2141015/items/MTBJ7M8H"],"uri":["http://zotero.org/users/2141015/items/MTBJ7M8H"],"itemData":{"id":2206,"type":"webpage","title":"Optimizing Postpartum Care - ACOG","URL":"https://www.acog.org/Clinical-Guidance-and-Publications/Committee-Opinions/Committee-on-Obstetric-Practice/Optimizing-Postpartum-Care?IsMobileSet=false","accessed":{"date-parts":[["2019",12,11]]}}}],"schema":"https://github.com/citation-style-language/schema/raw/master/csl-citation.json"} </w:instrText>
      </w:r>
      <w:r w:rsidR="00B47A7B" w:rsidRPr="008F494B">
        <w:rPr>
          <w:rFonts w:ascii="Courier New" w:hAnsi="Courier New" w:cs="Courier New"/>
        </w:rPr>
        <w:fldChar w:fldCharType="separate"/>
      </w:r>
      <w:r w:rsidR="008433AE" w:rsidRPr="008433AE">
        <w:rPr>
          <w:rFonts w:ascii="Courier New" w:hAnsi="Courier New" w:cs="Courier New"/>
          <w:szCs w:val="24"/>
          <w:vertAlign w:val="superscript"/>
        </w:rPr>
        <w:t>25</w:t>
      </w:r>
      <w:r w:rsidR="00B47A7B" w:rsidRPr="008F494B">
        <w:rPr>
          <w:rFonts w:ascii="Courier New" w:hAnsi="Courier New" w:cs="Courier New"/>
        </w:rPr>
        <w:fldChar w:fldCharType="end"/>
      </w:r>
      <w:r w:rsidR="00B31468" w:rsidRPr="008F494B">
        <w:rPr>
          <w:rFonts w:ascii="Courier New" w:hAnsi="Courier New" w:cs="Courier New"/>
        </w:rPr>
        <w:t xml:space="preserve"> </w:t>
      </w:r>
      <w:r w:rsidR="00663683">
        <w:rPr>
          <w:rFonts w:ascii="Courier New" w:hAnsi="Courier New" w:cs="Courier New"/>
        </w:rPr>
        <w:t xml:space="preserve"> O</w:t>
      </w:r>
      <w:r w:rsidR="006045C4" w:rsidRPr="008F494B">
        <w:rPr>
          <w:rFonts w:ascii="Courier New" w:hAnsi="Courier New" w:cs="Courier New"/>
        </w:rPr>
        <w:t>ur results likely underestimate the effects that postpartum Medicaid eligibility loss would have on women who live in states that have not expanded Medicaid</w:t>
      </w:r>
      <w:r w:rsidR="002A6998" w:rsidRPr="008F494B">
        <w:rPr>
          <w:rFonts w:ascii="Courier New" w:hAnsi="Courier New" w:cs="Courier New"/>
        </w:rPr>
        <w:t xml:space="preserve"> under the ACA</w:t>
      </w:r>
      <w:r w:rsidR="009F3718" w:rsidRPr="008F494B">
        <w:rPr>
          <w:rFonts w:ascii="Courier New" w:hAnsi="Courier New" w:cs="Courier New"/>
        </w:rPr>
        <w:t xml:space="preserve">, particularly women with incomes under 100% FPL who have </w:t>
      </w:r>
      <w:r w:rsidR="00EA7A58" w:rsidRPr="008F494B">
        <w:rPr>
          <w:rFonts w:ascii="Courier New" w:hAnsi="Courier New" w:cs="Courier New"/>
        </w:rPr>
        <w:t>fewer postpartum coverage options</w:t>
      </w:r>
      <w:r w:rsidR="006045C4" w:rsidRPr="008F494B">
        <w:rPr>
          <w:rFonts w:ascii="Courier New" w:hAnsi="Courier New" w:cs="Courier New"/>
        </w:rPr>
        <w:t xml:space="preserve">. </w:t>
      </w:r>
      <w:r w:rsidR="002A6998" w:rsidRPr="008F494B">
        <w:rPr>
          <w:rFonts w:ascii="Courier New" w:hAnsi="Courier New" w:cs="Courier New"/>
        </w:rPr>
        <w:t xml:space="preserve">For example, </w:t>
      </w:r>
      <w:r w:rsidR="006045C4" w:rsidRPr="008F494B">
        <w:rPr>
          <w:rFonts w:ascii="Courier New" w:hAnsi="Courier New" w:cs="Courier New"/>
        </w:rPr>
        <w:t>in a non-expansion state like Texas, the Medicaid eligibility income limit for pregnant women is 203</w:t>
      </w:r>
      <w:ins w:id="383" w:author="Gordon, Sarah H" w:date="2021-07-09T12:10:00Z">
        <w:r w:rsidR="005F20FE">
          <w:rPr>
            <w:rFonts w:ascii="Courier New" w:hAnsi="Courier New" w:cs="Courier New"/>
          </w:rPr>
          <w:t xml:space="preserve"> percent</w:t>
        </w:r>
      </w:ins>
      <w:del w:id="384" w:author="Gordon, Sarah H" w:date="2021-07-09T12:10:00Z">
        <w:r w:rsidR="006045C4" w:rsidRPr="008F494B" w:rsidDel="005F20FE">
          <w:rPr>
            <w:rFonts w:ascii="Courier New" w:hAnsi="Courier New" w:cs="Courier New"/>
          </w:rPr>
          <w:delText>%</w:delText>
        </w:r>
      </w:del>
      <w:r w:rsidR="006045C4" w:rsidRPr="008F494B">
        <w:rPr>
          <w:rFonts w:ascii="Courier New" w:hAnsi="Courier New" w:cs="Courier New"/>
        </w:rPr>
        <w:t xml:space="preserve"> FPL</w:t>
      </w:r>
      <w:r w:rsidR="009F3718" w:rsidRPr="008F494B">
        <w:rPr>
          <w:rFonts w:ascii="Courier New" w:hAnsi="Courier New" w:cs="Courier New"/>
        </w:rPr>
        <w:t>, but only 17</w:t>
      </w:r>
      <w:ins w:id="385" w:author="Gordon, Sarah H" w:date="2021-07-09T12:10:00Z">
        <w:r w:rsidR="005F20FE">
          <w:rPr>
            <w:rFonts w:ascii="Courier New" w:hAnsi="Courier New" w:cs="Courier New"/>
          </w:rPr>
          <w:t xml:space="preserve"> percent</w:t>
        </w:r>
      </w:ins>
      <w:del w:id="386" w:author="Gordon, Sarah H" w:date="2021-07-09T12:10:00Z">
        <w:r w:rsidR="009F3718" w:rsidRPr="008F494B" w:rsidDel="005F20FE">
          <w:rPr>
            <w:rFonts w:ascii="Courier New" w:hAnsi="Courier New" w:cs="Courier New"/>
          </w:rPr>
          <w:delText>%</w:delText>
        </w:r>
      </w:del>
      <w:r w:rsidR="009F3718" w:rsidRPr="008F494B">
        <w:rPr>
          <w:rFonts w:ascii="Courier New" w:hAnsi="Courier New" w:cs="Courier New"/>
        </w:rPr>
        <w:t xml:space="preserve"> FPL for</w:t>
      </w:r>
      <w:r w:rsidR="006045C4" w:rsidRPr="008F494B">
        <w:rPr>
          <w:rFonts w:ascii="Courier New" w:hAnsi="Courier New" w:cs="Courier New"/>
        </w:rPr>
        <w:t xml:space="preserve"> low-income parents.</w:t>
      </w:r>
      <w:r w:rsidR="007E3119" w:rsidRPr="008F494B">
        <w:rPr>
          <w:rFonts w:ascii="Courier New" w:hAnsi="Courier New" w:cs="Courier New"/>
        </w:rPr>
        <w:fldChar w:fldCharType="begin"/>
      </w:r>
      <w:r w:rsidR="006035D0">
        <w:rPr>
          <w:rFonts w:ascii="Courier New" w:hAnsi="Courier New" w:cs="Courier New"/>
        </w:rPr>
        <w:instrText xml:space="preserve"> ADDIN ZOTERO_ITEM CSL_CITATION {"citationID":"K8acY1E4","properties":{"formattedCitation":"\\super 8,19\\nosupersub{}","plainCitation":"8,19","noteIndex":0},"citationItems":[{"id":3738,"uris":["http://zotero.org/users/2141015/items/YESD4YGG"],"uri":["http://zotero.org/users/2141015/items/YESD4YGG"],"itemData":{"id":3738,"type":"post-weblog","abstract":"The Kaiser Family Foundation website provides in-depth information on key health policy issues including Medicaid, Medicare, health reform, global health, HIV/AIDS, health insurance, the uninsured …","container-title":"KFF","language":"en-US","title":"Medicaid and CHIP Income Eligibility Limits for Pregnant Women as a Percent of the Federal Poverty Level","URL":"https://www.kff.org/health-reform/state-indicator/medicaid-and-chip-income-eligibility-limits-for-pregnant-women-as-a-percent-of-the-federal-poverty-level/","accessed":{"date-parts":[["2021",4,15]]},"issued":{"date-parts":[["2021",3,19]]}}},{"id":3514,"uris":["http://zotero.org/users/2141015/items/JQQIUNMZ"],"uri":["http://zotero.org/users/2141015/items/JQQIUNMZ"],"itemData":{"id":3514,"type":"webpage","title":"Medicaid Income Eligibility Limits for Parents, 2002-2020 | KFF","URL":"https://www.kff.org/medicaid/state-indicator/medicaid-income-eligibility-limits-for-parents/?currentTimeframe=0&amp;sortModel=%7B%22colId%22:%22Location%22,%22sort%22:%22asc%22%7D","accessed":{"date-parts":[["2020",9,28]]}}}],"schema":"https://github.com/citation-style-language/schema/raw/master/csl-citation.json"} </w:instrText>
      </w:r>
      <w:r w:rsidR="007E3119" w:rsidRPr="008F494B">
        <w:rPr>
          <w:rFonts w:ascii="Courier New" w:hAnsi="Courier New" w:cs="Courier New"/>
        </w:rPr>
        <w:fldChar w:fldCharType="separate"/>
      </w:r>
      <w:r w:rsidR="006035D0" w:rsidRPr="006035D0">
        <w:rPr>
          <w:rFonts w:ascii="Courier New" w:hAnsi="Courier New" w:cs="Courier New"/>
          <w:szCs w:val="24"/>
          <w:vertAlign w:val="superscript"/>
        </w:rPr>
        <w:t>8,19</w:t>
      </w:r>
      <w:r w:rsidR="007E3119" w:rsidRPr="008F494B">
        <w:rPr>
          <w:rFonts w:ascii="Courier New" w:hAnsi="Courier New" w:cs="Courier New"/>
        </w:rPr>
        <w:fldChar w:fldCharType="end"/>
      </w:r>
      <w:r w:rsidR="006045C4" w:rsidRPr="008F494B">
        <w:rPr>
          <w:rFonts w:ascii="Courier New" w:hAnsi="Courier New" w:cs="Courier New"/>
        </w:rPr>
        <w:t xml:space="preserve"> Women with incomes above 100</w:t>
      </w:r>
      <w:ins w:id="387" w:author="Gordon, Sarah H" w:date="2021-07-09T12:10:00Z">
        <w:r w:rsidR="005F20FE">
          <w:rPr>
            <w:rFonts w:ascii="Courier New" w:hAnsi="Courier New" w:cs="Courier New"/>
          </w:rPr>
          <w:t xml:space="preserve"> percent</w:t>
        </w:r>
      </w:ins>
      <w:del w:id="388" w:author="Gordon, Sarah H" w:date="2021-07-09T12:10:00Z">
        <w:r w:rsidR="006045C4" w:rsidRPr="008F494B" w:rsidDel="005F20FE">
          <w:rPr>
            <w:rFonts w:ascii="Courier New" w:hAnsi="Courier New" w:cs="Courier New"/>
          </w:rPr>
          <w:delText>%</w:delText>
        </w:r>
      </w:del>
      <w:r w:rsidR="006045C4" w:rsidRPr="008F494B">
        <w:rPr>
          <w:rFonts w:ascii="Courier New" w:hAnsi="Courier New" w:cs="Courier New"/>
        </w:rPr>
        <w:t xml:space="preserve"> FPL can enroll in Marketplace coverage with premium subsidies, but those between 17-100</w:t>
      </w:r>
      <w:ins w:id="389" w:author="Gordon, Sarah H" w:date="2021-07-09T12:10:00Z">
        <w:r w:rsidR="005F20FE">
          <w:rPr>
            <w:rFonts w:ascii="Courier New" w:hAnsi="Courier New" w:cs="Courier New"/>
          </w:rPr>
          <w:t xml:space="preserve"> percent</w:t>
        </w:r>
      </w:ins>
      <w:del w:id="390" w:author="Gordon, Sarah H" w:date="2021-07-09T12:10:00Z">
        <w:r w:rsidR="006045C4" w:rsidRPr="008F494B" w:rsidDel="005F20FE">
          <w:rPr>
            <w:rFonts w:ascii="Courier New" w:hAnsi="Courier New" w:cs="Courier New"/>
          </w:rPr>
          <w:delText>%</w:delText>
        </w:r>
      </w:del>
      <w:r w:rsidR="006045C4" w:rsidRPr="008F494B">
        <w:rPr>
          <w:rFonts w:ascii="Courier New" w:hAnsi="Courier New" w:cs="Courier New"/>
        </w:rPr>
        <w:t xml:space="preserve"> FPL are not eligible for affordable coverage. </w:t>
      </w:r>
      <w:r w:rsidR="009F3718" w:rsidRPr="008F494B">
        <w:rPr>
          <w:rFonts w:ascii="Courier New" w:hAnsi="Courier New" w:cs="Courier New"/>
        </w:rPr>
        <w:t xml:space="preserve">Thus, the </w:t>
      </w:r>
      <w:r w:rsidR="006045C4" w:rsidRPr="008F494B">
        <w:rPr>
          <w:rFonts w:ascii="Courier New" w:hAnsi="Courier New" w:cs="Courier New"/>
        </w:rPr>
        <w:t xml:space="preserve">postpartum Medicaid </w:t>
      </w:r>
      <w:r w:rsidR="009F3718" w:rsidRPr="008F494B">
        <w:rPr>
          <w:rFonts w:ascii="Courier New" w:hAnsi="Courier New" w:cs="Courier New"/>
        </w:rPr>
        <w:t xml:space="preserve">eligibility cut-off </w:t>
      </w:r>
      <w:r w:rsidR="006045C4" w:rsidRPr="008F494B">
        <w:rPr>
          <w:rFonts w:ascii="Courier New" w:hAnsi="Courier New" w:cs="Courier New"/>
        </w:rPr>
        <w:t xml:space="preserve">would likely have </w:t>
      </w:r>
      <w:r w:rsidR="009F3718" w:rsidRPr="008F494B">
        <w:rPr>
          <w:rFonts w:ascii="Courier New" w:hAnsi="Courier New" w:cs="Courier New"/>
        </w:rPr>
        <w:t xml:space="preserve">much </w:t>
      </w:r>
      <w:r w:rsidR="006045C4" w:rsidRPr="008F494B">
        <w:rPr>
          <w:rFonts w:ascii="Courier New" w:hAnsi="Courier New" w:cs="Courier New"/>
        </w:rPr>
        <w:t xml:space="preserve">larger </w:t>
      </w:r>
      <w:r w:rsidR="002A6998" w:rsidRPr="008F494B">
        <w:rPr>
          <w:rFonts w:ascii="Courier New" w:hAnsi="Courier New" w:cs="Courier New"/>
        </w:rPr>
        <w:t xml:space="preserve">coverage </w:t>
      </w:r>
      <w:r w:rsidR="006045C4" w:rsidRPr="008F494B">
        <w:rPr>
          <w:rFonts w:ascii="Courier New" w:hAnsi="Courier New" w:cs="Courier New"/>
        </w:rPr>
        <w:t>effects in non-expansion states</w:t>
      </w:r>
      <w:r w:rsidR="009F3718" w:rsidRPr="008F494B">
        <w:rPr>
          <w:rFonts w:ascii="Courier New" w:hAnsi="Courier New" w:cs="Courier New"/>
        </w:rPr>
        <w:t xml:space="preserve"> compared to the effects we observe in Colorado</w:t>
      </w:r>
      <w:r w:rsidR="0074170B" w:rsidRPr="008F494B">
        <w:rPr>
          <w:rFonts w:ascii="Courier New" w:hAnsi="Courier New" w:cs="Courier New"/>
        </w:rPr>
        <w:t>, an expansion state</w:t>
      </w:r>
      <w:r w:rsidR="009F3718" w:rsidRPr="008F494B">
        <w:rPr>
          <w:rFonts w:ascii="Courier New" w:hAnsi="Courier New" w:cs="Courier New"/>
        </w:rPr>
        <w:t>.</w:t>
      </w:r>
    </w:p>
    <w:p w14:paraId="2087D512" w14:textId="6AD11EA2" w:rsidR="00510AF2" w:rsidRDefault="006045C4" w:rsidP="00086CC1">
      <w:pPr>
        <w:spacing w:after="0" w:line="480" w:lineRule="auto"/>
        <w:ind w:firstLine="720"/>
        <w:rPr>
          <w:ins w:id="391" w:author="Gordon, Sarah H" w:date="2021-07-09T11:51:00Z"/>
          <w:rFonts w:ascii="Courier New" w:hAnsi="Courier New" w:cs="Courier New"/>
        </w:rPr>
      </w:pPr>
      <w:r w:rsidRPr="008F494B">
        <w:rPr>
          <w:rFonts w:ascii="Courier New" w:hAnsi="Courier New" w:cs="Courier New"/>
        </w:rPr>
        <w:t>Second,</w:t>
      </w:r>
      <w:r w:rsidR="00A46D3A" w:rsidRPr="008F494B">
        <w:rPr>
          <w:rFonts w:ascii="Courier New" w:hAnsi="Courier New" w:cs="Courier New"/>
        </w:rPr>
        <w:t xml:space="preserve"> while Marketplace coverage may be available to many postpartum women who lose their Medicaid eligibility, </w:t>
      </w:r>
      <w:r w:rsidR="002A6998" w:rsidRPr="008F494B">
        <w:rPr>
          <w:rFonts w:ascii="Courier New" w:hAnsi="Courier New" w:cs="Courier New"/>
        </w:rPr>
        <w:t>policymakers should not necessarily consider it a substitute for retaining Medicaid. Prior work has found that women who transition to commercial insurance postpartum do not use outpatient care at the same rates as those who remain in Medicaid postpartum.</w:t>
      </w:r>
      <w:r w:rsidR="002A6998" w:rsidRPr="008F494B">
        <w:rPr>
          <w:rFonts w:ascii="Courier New" w:hAnsi="Courier New" w:cs="Courier New"/>
        </w:rPr>
        <w:fldChar w:fldCharType="begin"/>
      </w:r>
      <w:r w:rsidR="008433AE">
        <w:rPr>
          <w:rFonts w:ascii="Courier New" w:hAnsi="Courier New" w:cs="Courier New"/>
        </w:rPr>
        <w:instrText xml:space="preserve"> ADDIN ZOTERO_ITEM CSL_CITATION {"citationID":"gcPqpyw8","properties":{"formattedCitation":"\\super 24\\nosupersub{}","plainCitation":"24","noteIndex":0},"citationItems":[{"id":2875,"uris":["http://zotero.org/users/2141015/items/DJFJ74JF"],"uri":["http://zotero.org/users/2141015/items/DJFJ74JF"],"itemData":{"id":2875,"type":"article-journal","abstract":"Timely postpartum care is associated with lower maternal morbidity and mortality, yet fewer than half of Medicaid beneficiaries attend a postpartum visit. Medicaid enrollees are at higher risk of postpartum disruptions in insurance because pregnancy-related Medicaid eligibility ends sixty days after delivery. We used Medicaid claims data for 2013–15 from Colorado, which expanded Medicaid under the Affordable Care Act, and Utah, which did not. We found that after expansion, new mothers in Utah experienced higher rates of Medicaid coverage loss and accessed fewer Medicaid-financed outpatient visits during the six months postpartum, relative to their counterparts in Colorado. The effects of Medicaid expansion on postpartum Medicaid enrollment and outpatient utilization were largest among women who experienced significant maternal morbidity at delivery. These findings provide evidence that expansion may promote the stability of postpartum coverage and increase the use of postpartum outpatient care in the Medicaid program.","container-title":"Health Affairs","DOI":"10.1377/hlthaff.2019.00547","ISSN":"0278-2715","issue":"1","note":"publisher: Health Affairs","page":"77-84","source":"healthaffairs.org (Atypon)","title":"Effects Of Medicaid Expansion On Postpartum Coverage And Outpatient Utilization","volume":"39","author":[{"family":"Gordon","given":"Sarah H."},{"family":"Sommers","given":"Benjamin D."},{"family":"Wilson","given":"Ira B."},{"family":"Trivedi","given":"Amal N."}],"issued":{"date-parts":[["2020",1,1]]}}}],"schema":"https://github.com/citation-style-language/schema/raw/master/csl-citation.json"} </w:instrText>
      </w:r>
      <w:r w:rsidR="002A6998" w:rsidRPr="008F494B">
        <w:rPr>
          <w:rFonts w:ascii="Courier New" w:hAnsi="Courier New" w:cs="Courier New"/>
        </w:rPr>
        <w:fldChar w:fldCharType="separate"/>
      </w:r>
      <w:r w:rsidR="008433AE" w:rsidRPr="008433AE">
        <w:rPr>
          <w:rFonts w:ascii="Courier New" w:hAnsi="Courier New" w:cs="Courier New"/>
          <w:szCs w:val="24"/>
          <w:vertAlign w:val="superscript"/>
        </w:rPr>
        <w:t>24</w:t>
      </w:r>
      <w:r w:rsidR="002A6998" w:rsidRPr="008F494B">
        <w:rPr>
          <w:rFonts w:ascii="Courier New" w:hAnsi="Courier New" w:cs="Courier New"/>
        </w:rPr>
        <w:fldChar w:fldCharType="end"/>
      </w:r>
      <w:r w:rsidR="002A6998" w:rsidRPr="008F494B">
        <w:rPr>
          <w:rFonts w:ascii="Courier New" w:hAnsi="Courier New" w:cs="Courier New"/>
        </w:rPr>
        <w:t xml:space="preserve"> </w:t>
      </w:r>
      <w:r w:rsidR="009F3718" w:rsidRPr="008F494B">
        <w:rPr>
          <w:rFonts w:ascii="Courier New" w:hAnsi="Courier New" w:cs="Courier New"/>
        </w:rPr>
        <w:t>We</w:t>
      </w:r>
      <w:r w:rsidR="002A6998" w:rsidRPr="008F494B">
        <w:rPr>
          <w:rFonts w:ascii="Courier New" w:hAnsi="Courier New" w:cs="Courier New"/>
        </w:rPr>
        <w:t xml:space="preserve"> find that while women who lose Medicaid eligibility postpartum </w:t>
      </w:r>
      <w:r w:rsidR="007E3119" w:rsidRPr="008F494B">
        <w:rPr>
          <w:rFonts w:ascii="Courier New" w:hAnsi="Courier New" w:cs="Courier New"/>
        </w:rPr>
        <w:t>were</w:t>
      </w:r>
      <w:r w:rsidR="002A6998" w:rsidRPr="008F494B">
        <w:rPr>
          <w:rFonts w:ascii="Courier New" w:hAnsi="Courier New" w:cs="Courier New"/>
        </w:rPr>
        <w:t xml:space="preserve"> more likely to transition to </w:t>
      </w:r>
      <w:r w:rsidR="009F3718" w:rsidRPr="008F494B">
        <w:rPr>
          <w:rFonts w:ascii="Courier New" w:hAnsi="Courier New" w:cs="Courier New"/>
        </w:rPr>
        <w:t>Marketplace or commercial</w:t>
      </w:r>
      <w:r w:rsidR="002A6998" w:rsidRPr="008F494B">
        <w:rPr>
          <w:rFonts w:ascii="Courier New" w:hAnsi="Courier New" w:cs="Courier New"/>
        </w:rPr>
        <w:t xml:space="preserve"> insurance, they </w:t>
      </w:r>
      <w:r w:rsidR="007E3119" w:rsidRPr="008F494B">
        <w:rPr>
          <w:rFonts w:ascii="Courier New" w:hAnsi="Courier New" w:cs="Courier New"/>
        </w:rPr>
        <w:t>were</w:t>
      </w:r>
      <w:r w:rsidR="002A6998" w:rsidRPr="008F494B">
        <w:rPr>
          <w:rFonts w:ascii="Courier New" w:hAnsi="Courier New" w:cs="Courier New"/>
        </w:rPr>
        <w:t xml:space="preserve"> also more likely to experience gaps in coverage and fewer months insured. This may be because if women miss</w:t>
      </w:r>
      <w:r w:rsidR="00B61FA2" w:rsidRPr="008F494B">
        <w:rPr>
          <w:rFonts w:ascii="Courier New" w:hAnsi="Courier New" w:cs="Courier New"/>
        </w:rPr>
        <w:t xml:space="preserve"> the limited 60-day window for </w:t>
      </w:r>
      <w:r w:rsidR="00780CA9" w:rsidRPr="008F494B">
        <w:rPr>
          <w:rFonts w:ascii="Courier New" w:hAnsi="Courier New" w:cs="Courier New"/>
        </w:rPr>
        <w:t>Marketplace</w:t>
      </w:r>
      <w:r w:rsidR="00B61FA2" w:rsidRPr="008F494B">
        <w:rPr>
          <w:rFonts w:ascii="Courier New" w:hAnsi="Courier New" w:cs="Courier New"/>
        </w:rPr>
        <w:t xml:space="preserve"> special enrollment following the birth of their child, </w:t>
      </w:r>
      <w:r w:rsidR="002A6998" w:rsidRPr="008F494B">
        <w:rPr>
          <w:rFonts w:ascii="Courier New" w:hAnsi="Courier New" w:cs="Courier New"/>
        </w:rPr>
        <w:t>they must wait until the following open enrollment period to enroll.</w:t>
      </w:r>
      <w:r w:rsidR="00763EF5" w:rsidRPr="008F494B">
        <w:rPr>
          <w:rFonts w:ascii="Courier New" w:hAnsi="Courier New" w:cs="Courier New"/>
        </w:rPr>
        <w:fldChar w:fldCharType="begin"/>
      </w:r>
      <w:r w:rsidR="008433AE">
        <w:rPr>
          <w:rFonts w:ascii="Courier New" w:hAnsi="Courier New" w:cs="Courier New"/>
        </w:rPr>
        <w:instrText xml:space="preserve"> ADDIN ZOTERO_ITEM CSL_CITATION {"citationID":"lqzFN9eD","properties":{"formattedCitation":"\\super 26\\nosupersub{}","plainCitation":"26","noteIndex":0},"citationItems":[{"id":3709,"uris":["http://zotero.org/users/2141015/items/ADGFTR44"],"uri":["http://zotero.org/users/2141015/items/ADGFTR44"],"itemData":{"id":3709,"type":"webpage","container-title":"LII / Legal Information Institute","language":"en","title":"45 CFR § 155.420 - Special enrollment periods.","URL":"https://www.law.cornell.edu/cfr/text/45/155.420","accessed":{"date-parts":[["2021",3,23]]}}}],"schema":"https://github.com/citation-style-language/schema/raw/master/csl-citation.json"} </w:instrText>
      </w:r>
      <w:r w:rsidR="00763EF5" w:rsidRPr="008F494B">
        <w:rPr>
          <w:rFonts w:ascii="Courier New" w:hAnsi="Courier New" w:cs="Courier New"/>
        </w:rPr>
        <w:fldChar w:fldCharType="separate"/>
      </w:r>
      <w:r w:rsidR="008433AE" w:rsidRPr="008433AE">
        <w:rPr>
          <w:rFonts w:ascii="Courier New" w:hAnsi="Courier New" w:cs="Courier New"/>
          <w:szCs w:val="24"/>
          <w:vertAlign w:val="superscript"/>
        </w:rPr>
        <w:t>26</w:t>
      </w:r>
      <w:r w:rsidR="00763EF5" w:rsidRPr="008F494B">
        <w:rPr>
          <w:rFonts w:ascii="Courier New" w:hAnsi="Courier New" w:cs="Courier New"/>
        </w:rPr>
        <w:fldChar w:fldCharType="end"/>
      </w:r>
      <w:r w:rsidR="002A6998" w:rsidRPr="008F494B">
        <w:rPr>
          <w:rFonts w:ascii="Courier New" w:hAnsi="Courier New" w:cs="Courier New"/>
        </w:rPr>
        <w:t xml:space="preserve"> </w:t>
      </w:r>
      <w:r w:rsidR="00086CC1" w:rsidRPr="008F494B">
        <w:rPr>
          <w:rFonts w:ascii="Courier New" w:hAnsi="Courier New" w:cs="Courier New"/>
        </w:rPr>
        <w:t xml:space="preserve">While subsidies for Marketplace insurance are available, this coverage may still be </w:t>
      </w:r>
      <w:r w:rsidR="00086CC1" w:rsidRPr="008F494B">
        <w:rPr>
          <w:rFonts w:ascii="Courier New" w:hAnsi="Courier New" w:cs="Courier New"/>
        </w:rPr>
        <w:lastRenderedPageBreak/>
        <w:t>unaffordable: a family three with income of 205</w:t>
      </w:r>
      <w:ins w:id="392" w:author="Gordon, Sarah H" w:date="2021-07-09T12:10:00Z">
        <w:r w:rsidR="005F20FE">
          <w:rPr>
            <w:rFonts w:ascii="Courier New" w:hAnsi="Courier New" w:cs="Courier New"/>
          </w:rPr>
          <w:t xml:space="preserve"> percent</w:t>
        </w:r>
      </w:ins>
      <w:del w:id="393" w:author="Gordon, Sarah H" w:date="2021-07-09T12:10:00Z">
        <w:r w:rsidR="00086CC1" w:rsidRPr="008F494B" w:rsidDel="005F20FE">
          <w:rPr>
            <w:rFonts w:ascii="Courier New" w:hAnsi="Courier New" w:cs="Courier New"/>
          </w:rPr>
          <w:delText>%</w:delText>
        </w:r>
      </w:del>
      <w:r w:rsidR="00086CC1" w:rsidRPr="008F494B">
        <w:rPr>
          <w:rFonts w:ascii="Courier New" w:hAnsi="Courier New" w:cs="Courier New"/>
        </w:rPr>
        <w:t xml:space="preserve"> FPL may pay up to 2.2</w:t>
      </w:r>
      <w:ins w:id="394" w:author="Gordon, Sarah H" w:date="2021-07-09T12:10:00Z">
        <w:r w:rsidR="005F20FE">
          <w:rPr>
            <w:rFonts w:ascii="Courier New" w:hAnsi="Courier New" w:cs="Courier New"/>
          </w:rPr>
          <w:t xml:space="preserve"> percent</w:t>
        </w:r>
      </w:ins>
      <w:del w:id="395" w:author="Gordon, Sarah H" w:date="2021-07-09T12:10:00Z">
        <w:r w:rsidR="00086CC1" w:rsidRPr="008F494B" w:rsidDel="005F20FE">
          <w:rPr>
            <w:rFonts w:ascii="Courier New" w:hAnsi="Courier New" w:cs="Courier New"/>
          </w:rPr>
          <w:delText>%</w:delText>
        </w:r>
      </w:del>
      <w:r w:rsidR="00086CC1" w:rsidRPr="008F494B">
        <w:rPr>
          <w:rFonts w:ascii="Courier New" w:hAnsi="Courier New" w:cs="Courier New"/>
        </w:rPr>
        <w:t xml:space="preserve"> of income for the second-lowest cost silver plan</w:t>
      </w:r>
      <w:r w:rsidR="007E3119" w:rsidRPr="008F494B">
        <w:rPr>
          <w:rFonts w:ascii="Courier New" w:hAnsi="Courier New" w:cs="Courier New"/>
        </w:rPr>
        <w:t xml:space="preserve"> and face out-of-pocket costs</w:t>
      </w:r>
      <w:r w:rsidR="00086CC1" w:rsidRPr="008F494B">
        <w:rPr>
          <w:rFonts w:ascii="Courier New" w:hAnsi="Courier New" w:cs="Courier New"/>
        </w:rPr>
        <w:t>.</w:t>
      </w:r>
      <w:r w:rsidR="00086CC1" w:rsidRPr="008F494B">
        <w:rPr>
          <w:rFonts w:ascii="Courier New" w:hAnsi="Courier New" w:cs="Courier New"/>
        </w:rPr>
        <w:fldChar w:fldCharType="begin"/>
      </w:r>
      <w:r w:rsidR="008433AE">
        <w:rPr>
          <w:rFonts w:ascii="Courier New" w:hAnsi="Courier New" w:cs="Courier New"/>
        </w:rPr>
        <w:instrText xml:space="preserve"> ADDIN ZOTERO_ITEM CSL_CITATION {"citationID":"Q2uY3v6k","properties":{"formattedCitation":"\\super 27\\nosupersub{}","plainCitation":"27","noteIndex":0},"citationItems":[{"id":3747,"uris":["http://zotero.org/users/2141015/items/KFV43Q9I"],"uri":["http://zotero.org/users/2141015/items/KFV43Q9I"],"itemData":{"id":3747,"type":"post-weblog","abstract":"The Health Insurance Marketplace Calculator, updated with 2021 premium data and to reflect subsidies in the American Rescue Plan Act of 2021, provides estimates of health insurance premiums and sub…","container-title":"KFF","language":"en-US","title":"Health Insurance Marketplace Calculator","URL":"https://www.kff.org/interactive/subsidy-calculator/","author":[{"family":"Mar 10","given":"Published:"},{"literal":"2021"}],"accessed":{"date-parts":[["2021",4,16]]},"issued":{"date-parts":[["2021",3,10]]}}}],"schema":"https://github.com/citation-style-language/schema/raw/master/csl-citation.json"} </w:instrText>
      </w:r>
      <w:r w:rsidR="00086CC1" w:rsidRPr="008F494B">
        <w:rPr>
          <w:rFonts w:ascii="Courier New" w:hAnsi="Courier New" w:cs="Courier New"/>
        </w:rPr>
        <w:fldChar w:fldCharType="separate"/>
      </w:r>
      <w:r w:rsidR="008433AE" w:rsidRPr="008433AE">
        <w:rPr>
          <w:rFonts w:ascii="Courier New" w:hAnsi="Courier New" w:cs="Courier New"/>
          <w:szCs w:val="24"/>
          <w:vertAlign w:val="superscript"/>
        </w:rPr>
        <w:t>27</w:t>
      </w:r>
      <w:r w:rsidR="00086CC1" w:rsidRPr="008F494B">
        <w:rPr>
          <w:rFonts w:ascii="Courier New" w:hAnsi="Courier New" w:cs="Courier New"/>
        </w:rPr>
        <w:fldChar w:fldCharType="end"/>
      </w:r>
      <w:r w:rsidR="00086CC1" w:rsidRPr="008F494B">
        <w:rPr>
          <w:rFonts w:ascii="Courier New" w:hAnsi="Courier New" w:cs="Courier New"/>
        </w:rPr>
        <w:t xml:space="preserve"> </w:t>
      </w:r>
    </w:p>
    <w:p w14:paraId="67455A3E" w14:textId="6693342B" w:rsidR="00863734" w:rsidRPr="008F494B" w:rsidRDefault="007E3119" w:rsidP="00086CC1">
      <w:pPr>
        <w:spacing w:after="0" w:line="480" w:lineRule="auto"/>
        <w:ind w:firstLine="720"/>
        <w:rPr>
          <w:rFonts w:ascii="Courier New" w:hAnsi="Courier New" w:cs="Courier New"/>
        </w:rPr>
      </w:pPr>
      <w:r w:rsidRPr="008F494B">
        <w:rPr>
          <w:rFonts w:ascii="Courier New" w:hAnsi="Courier New" w:cs="Courier New"/>
        </w:rPr>
        <w:t>A</w:t>
      </w:r>
      <w:r w:rsidR="002A6998" w:rsidRPr="008F494B">
        <w:rPr>
          <w:rFonts w:ascii="Courier New" w:hAnsi="Courier New" w:cs="Courier New"/>
        </w:rPr>
        <w:t xml:space="preserve"> </w:t>
      </w:r>
      <w:r w:rsidR="00B61FA2" w:rsidRPr="008F494B">
        <w:rPr>
          <w:rFonts w:ascii="Courier New" w:hAnsi="Courier New" w:cs="Courier New"/>
        </w:rPr>
        <w:t xml:space="preserve">lack of information about </w:t>
      </w:r>
      <w:r w:rsidR="00780CA9" w:rsidRPr="008F494B">
        <w:rPr>
          <w:rFonts w:ascii="Courier New" w:hAnsi="Courier New" w:cs="Courier New"/>
        </w:rPr>
        <w:t>Marketplace coverage</w:t>
      </w:r>
      <w:r w:rsidR="00E025A0" w:rsidRPr="008F494B">
        <w:rPr>
          <w:rFonts w:ascii="Courier New" w:hAnsi="Courier New" w:cs="Courier New"/>
        </w:rPr>
        <w:t xml:space="preserve"> and even about impending loss of coverage under Medicaid</w:t>
      </w:r>
      <w:r w:rsidR="002A6998" w:rsidRPr="008F494B">
        <w:rPr>
          <w:rFonts w:ascii="Courier New" w:hAnsi="Courier New" w:cs="Courier New"/>
        </w:rPr>
        <w:t xml:space="preserve"> may also contribute to </w:t>
      </w:r>
      <w:r w:rsidR="009F3718" w:rsidRPr="008F494B">
        <w:rPr>
          <w:rFonts w:ascii="Courier New" w:hAnsi="Courier New" w:cs="Courier New"/>
        </w:rPr>
        <w:t xml:space="preserve">postpartum coverage </w:t>
      </w:r>
      <w:r w:rsidR="002A6998" w:rsidRPr="008F494B">
        <w:rPr>
          <w:rFonts w:ascii="Courier New" w:hAnsi="Courier New" w:cs="Courier New"/>
        </w:rPr>
        <w:t>gaps</w:t>
      </w:r>
      <w:r w:rsidR="00B61FA2" w:rsidRPr="008F494B">
        <w:rPr>
          <w:rFonts w:ascii="Courier New" w:hAnsi="Courier New" w:cs="Courier New"/>
        </w:rPr>
        <w:t>.</w:t>
      </w:r>
      <w:r w:rsidRPr="008F494B">
        <w:rPr>
          <w:rFonts w:ascii="Courier New" w:hAnsi="Courier New" w:cs="Courier New"/>
        </w:rPr>
        <w:t xml:space="preserve"> </w:t>
      </w:r>
      <w:r w:rsidR="00B61FA2" w:rsidRPr="008F494B">
        <w:rPr>
          <w:rFonts w:ascii="Courier New" w:hAnsi="Courier New" w:cs="Courier New"/>
        </w:rPr>
        <w:t>Recent survey evidence suggests that information regarding the Marketplaces is not widespread, with 46</w:t>
      </w:r>
      <w:ins w:id="396" w:author="Gordon, Sarah H" w:date="2021-07-09T12:10:00Z">
        <w:r w:rsidR="005F20FE">
          <w:rPr>
            <w:rFonts w:ascii="Courier New" w:hAnsi="Courier New" w:cs="Courier New"/>
          </w:rPr>
          <w:t xml:space="preserve"> percent</w:t>
        </w:r>
      </w:ins>
      <w:del w:id="397" w:author="Gordon, Sarah H" w:date="2021-07-09T12:10:00Z">
        <w:r w:rsidR="00B61FA2" w:rsidRPr="008F494B" w:rsidDel="005F20FE">
          <w:rPr>
            <w:rFonts w:ascii="Courier New" w:hAnsi="Courier New" w:cs="Courier New"/>
          </w:rPr>
          <w:delText>%</w:delText>
        </w:r>
      </w:del>
      <w:r w:rsidR="00B61FA2" w:rsidRPr="008F494B">
        <w:rPr>
          <w:rFonts w:ascii="Courier New" w:hAnsi="Courier New" w:cs="Courier New"/>
        </w:rPr>
        <w:t xml:space="preserve"> of respondents reporting they had limited knowledge about the coverage option.</w:t>
      </w:r>
      <w:r w:rsidR="00B61FA2" w:rsidRPr="008F494B">
        <w:rPr>
          <w:rFonts w:ascii="Courier New" w:hAnsi="Courier New" w:cs="Courier New"/>
        </w:rPr>
        <w:fldChar w:fldCharType="begin"/>
      </w:r>
      <w:r w:rsidR="008433AE">
        <w:rPr>
          <w:rFonts w:ascii="Courier New" w:hAnsi="Courier New" w:cs="Courier New"/>
        </w:rPr>
        <w:instrText xml:space="preserve"> ADDIN ZOTERO_ITEM CSL_CITATION {"citationID":"sQKA5HNe","properties":{"formattedCitation":"\\super 28\\nosupersub{}","plainCitation":"28","noteIndex":0},"citationItems":[{"id":3638,"uris":["http://zotero.org/users/2141015/items/QKYS7VV2"],"uri":["http://zotero.org/users/2141015/items/QKYS7VV2"],"itemData":{"id":3638,"type":"article-journal","language":"en","page":"16","source":"Zotero","title":"Many Uninsured Adults Have Not Tried to Enroll in Medicaid or Marketplace Coverage","author":[{"family":"Haley","given":"Jennifer M"},{"family":"Wengle","given":"Erik"}]}}],"schema":"https://github.com/citation-style-language/schema/raw/master/csl-citation.json"} </w:instrText>
      </w:r>
      <w:r w:rsidR="00B61FA2" w:rsidRPr="008F494B">
        <w:rPr>
          <w:rFonts w:ascii="Courier New" w:hAnsi="Courier New" w:cs="Courier New"/>
        </w:rPr>
        <w:fldChar w:fldCharType="separate"/>
      </w:r>
      <w:r w:rsidR="008433AE" w:rsidRPr="008433AE">
        <w:rPr>
          <w:rFonts w:ascii="Courier New" w:hAnsi="Courier New" w:cs="Courier New"/>
          <w:szCs w:val="24"/>
          <w:vertAlign w:val="superscript"/>
        </w:rPr>
        <w:t>28</w:t>
      </w:r>
      <w:r w:rsidR="00B61FA2" w:rsidRPr="008F494B">
        <w:rPr>
          <w:rFonts w:ascii="Courier New" w:hAnsi="Courier New" w:cs="Courier New"/>
        </w:rPr>
        <w:fldChar w:fldCharType="end"/>
      </w:r>
      <w:r w:rsidR="00B61FA2" w:rsidRPr="008F494B">
        <w:rPr>
          <w:rFonts w:ascii="Courier New" w:hAnsi="Courier New" w:cs="Courier New"/>
          <w:i/>
        </w:rPr>
        <w:t xml:space="preserve"> </w:t>
      </w:r>
      <w:r w:rsidR="00780CA9" w:rsidRPr="008F494B">
        <w:rPr>
          <w:rFonts w:ascii="Courier New" w:hAnsi="Courier New" w:cs="Courier New"/>
        </w:rPr>
        <w:t>Outreach resources to increase awareness of Marketplace coverage</w:t>
      </w:r>
      <w:r w:rsidR="002A6998" w:rsidRPr="008F494B">
        <w:rPr>
          <w:rFonts w:ascii="Courier New" w:hAnsi="Courier New" w:cs="Courier New"/>
        </w:rPr>
        <w:t>, increasing subsidies to make Marketplace coverage more affordable,</w:t>
      </w:r>
      <w:r w:rsidR="00780CA9" w:rsidRPr="008F494B">
        <w:rPr>
          <w:rFonts w:ascii="Courier New" w:hAnsi="Courier New" w:cs="Courier New"/>
        </w:rPr>
        <w:t xml:space="preserve"> and </w:t>
      </w:r>
      <w:r w:rsidR="002A6998" w:rsidRPr="008F494B">
        <w:rPr>
          <w:rFonts w:ascii="Courier New" w:hAnsi="Courier New" w:cs="Courier New"/>
        </w:rPr>
        <w:t xml:space="preserve">other </w:t>
      </w:r>
      <w:r w:rsidR="00780CA9" w:rsidRPr="008F494B">
        <w:rPr>
          <w:rFonts w:ascii="Courier New" w:hAnsi="Courier New" w:cs="Courier New"/>
        </w:rPr>
        <w:t>policies that</w:t>
      </w:r>
      <w:r w:rsidR="00F94C79" w:rsidRPr="008F494B">
        <w:rPr>
          <w:rFonts w:ascii="Courier New" w:hAnsi="Courier New" w:cs="Courier New"/>
        </w:rPr>
        <w:t xml:space="preserve"> smooth the transition between </w:t>
      </w:r>
      <w:r w:rsidR="00B61FA2" w:rsidRPr="008F494B">
        <w:rPr>
          <w:rFonts w:ascii="Courier New" w:hAnsi="Courier New" w:cs="Courier New"/>
        </w:rPr>
        <w:t xml:space="preserve">Medicaid and Marketplace coverage may improve stability of postpartum insurance enrollment for women who lose Medicaid eligibility. </w:t>
      </w:r>
    </w:p>
    <w:p w14:paraId="06A15CA1" w14:textId="12A5AFE3" w:rsidR="00510AF2" w:rsidRDefault="00BF0290" w:rsidP="006045C4">
      <w:pPr>
        <w:spacing w:after="0" w:line="480" w:lineRule="auto"/>
        <w:ind w:firstLine="720"/>
        <w:rPr>
          <w:ins w:id="398" w:author="Gordon, Sarah H" w:date="2021-07-09T11:52:00Z"/>
          <w:rFonts w:ascii="Courier New" w:hAnsi="Courier New" w:cs="Courier New"/>
        </w:rPr>
      </w:pPr>
      <w:r w:rsidRPr="008F494B">
        <w:rPr>
          <w:rFonts w:ascii="Courier New" w:hAnsi="Courier New" w:cs="Courier New"/>
        </w:rPr>
        <w:t xml:space="preserve">Finally, </w:t>
      </w:r>
      <w:r w:rsidR="00663683">
        <w:rPr>
          <w:rFonts w:ascii="Courier New" w:hAnsi="Courier New" w:cs="Courier New"/>
        </w:rPr>
        <w:t xml:space="preserve">our results suggest that the </w:t>
      </w:r>
      <w:r w:rsidRPr="008F494B">
        <w:rPr>
          <w:rFonts w:ascii="Courier New" w:hAnsi="Courier New" w:cs="Courier New"/>
        </w:rPr>
        <w:t>postpartum Medicaid extension</w:t>
      </w:r>
      <w:r w:rsidR="00663683">
        <w:rPr>
          <w:rFonts w:ascii="Courier New" w:hAnsi="Courier New" w:cs="Courier New"/>
        </w:rPr>
        <w:t xml:space="preserve"> option</w:t>
      </w:r>
      <w:r w:rsidR="009F3718" w:rsidRPr="008F494B">
        <w:rPr>
          <w:rFonts w:ascii="Courier New" w:hAnsi="Courier New" w:cs="Courier New"/>
        </w:rPr>
        <w:t xml:space="preserve"> </w:t>
      </w:r>
      <w:r w:rsidR="006F0207" w:rsidRPr="008F494B">
        <w:rPr>
          <w:rFonts w:ascii="Courier New" w:hAnsi="Courier New" w:cs="Courier New"/>
        </w:rPr>
        <w:t xml:space="preserve">in the American Rescue Plan </w:t>
      </w:r>
      <w:r w:rsidR="006754DC" w:rsidRPr="008F494B">
        <w:rPr>
          <w:rFonts w:ascii="Courier New" w:hAnsi="Courier New" w:cs="Courier New"/>
        </w:rPr>
        <w:t>has many potential benefits, including providing</w:t>
      </w:r>
      <w:r w:rsidRPr="008F494B">
        <w:rPr>
          <w:rFonts w:ascii="Courier New" w:hAnsi="Courier New" w:cs="Courier New"/>
        </w:rPr>
        <w:t xml:space="preserve"> continuous Medicaid coverage during a period when women are</w:t>
      </w:r>
      <w:r w:rsidR="006754DC" w:rsidRPr="008F494B">
        <w:rPr>
          <w:rFonts w:ascii="Courier New" w:hAnsi="Courier New" w:cs="Courier New"/>
        </w:rPr>
        <w:t xml:space="preserve"> at highest risk of postpartum complications and granting more leeway for women to find alternative coverage and avoid gaps in coverage. </w:t>
      </w:r>
      <w:ins w:id="399" w:author="Gordon, Sarah H" w:date="2021-07-09T11:52:00Z">
        <w:r w:rsidR="00510AF2">
          <w:rPr>
            <w:rFonts w:ascii="Courier New" w:hAnsi="Courier New" w:cs="Courier New"/>
          </w:rPr>
          <w:t xml:space="preserve">Future work should </w:t>
        </w:r>
      </w:ins>
      <w:ins w:id="400" w:author="Gordon, Sarah H" w:date="2021-07-09T11:53:00Z">
        <w:r w:rsidR="00510AF2">
          <w:rPr>
            <w:rFonts w:ascii="Courier New" w:hAnsi="Courier New" w:cs="Courier New"/>
          </w:rPr>
          <w:t xml:space="preserve">also </w:t>
        </w:r>
      </w:ins>
      <w:ins w:id="401" w:author="Gordon, Sarah H" w:date="2021-07-09T11:52:00Z">
        <w:r w:rsidR="00510AF2">
          <w:rPr>
            <w:rFonts w:ascii="Courier New" w:hAnsi="Courier New" w:cs="Courier New"/>
          </w:rPr>
          <w:t xml:space="preserve">examine the effects of extended postpartum Medicaid eligibility on costs, utilization, and health outcomes. </w:t>
        </w:r>
      </w:ins>
    </w:p>
    <w:p w14:paraId="3F753538" w14:textId="613D11FF" w:rsidR="006045C4" w:rsidRDefault="006754DC" w:rsidP="006045C4">
      <w:pPr>
        <w:spacing w:after="0" w:line="480" w:lineRule="auto"/>
        <w:ind w:firstLine="720"/>
        <w:rPr>
          <w:ins w:id="402" w:author="Gordon, Sarah H" w:date="2021-07-09T12:01:00Z"/>
          <w:rFonts w:ascii="Courier New" w:hAnsi="Courier New" w:cs="Courier New"/>
        </w:rPr>
      </w:pPr>
      <w:r w:rsidRPr="008F494B">
        <w:rPr>
          <w:rFonts w:ascii="Courier New" w:hAnsi="Courier New" w:cs="Courier New"/>
        </w:rPr>
        <w:t>However,</w:t>
      </w:r>
      <w:r w:rsidR="00BF0290" w:rsidRPr="008F494B">
        <w:rPr>
          <w:rFonts w:ascii="Courier New" w:hAnsi="Courier New" w:cs="Courier New"/>
        </w:rPr>
        <w:t xml:space="preserve"> </w:t>
      </w:r>
      <w:del w:id="403" w:author="Gordon, Sarah H" w:date="2021-07-09T11:53:00Z">
        <w:r w:rsidRPr="008F494B" w:rsidDel="00510AF2">
          <w:rPr>
            <w:rFonts w:ascii="Courier New" w:hAnsi="Courier New" w:cs="Courier New"/>
          </w:rPr>
          <w:delText xml:space="preserve">this </w:delText>
        </w:r>
      </w:del>
      <w:ins w:id="404" w:author="Gordon, Sarah H" w:date="2021-07-09T11:53:00Z">
        <w:r w:rsidR="00510AF2">
          <w:rPr>
            <w:rFonts w:ascii="Courier New" w:hAnsi="Courier New" w:cs="Courier New"/>
          </w:rPr>
          <w:t>extending postpartum Medicaid eligibility</w:t>
        </w:r>
      </w:ins>
      <w:del w:id="405" w:author="Gordon, Sarah H" w:date="2021-07-09T11:53:00Z">
        <w:r w:rsidRPr="008F494B" w:rsidDel="00510AF2">
          <w:rPr>
            <w:rFonts w:ascii="Courier New" w:hAnsi="Courier New" w:cs="Courier New"/>
          </w:rPr>
          <w:delText>policy</w:delText>
        </w:r>
      </w:del>
      <w:ins w:id="406" w:author="Gordon, Sarah H" w:date="2021-07-09T11:53:00Z">
        <w:r w:rsidR="00510AF2">
          <w:rPr>
            <w:rFonts w:ascii="Courier New" w:hAnsi="Courier New" w:cs="Courier New"/>
          </w:rPr>
          <w:t xml:space="preserve"> simply</w:t>
        </w:r>
      </w:ins>
      <w:r w:rsidR="007E3119" w:rsidRPr="008F494B">
        <w:rPr>
          <w:rFonts w:ascii="Courier New" w:hAnsi="Courier New" w:cs="Courier New"/>
        </w:rPr>
        <w:t xml:space="preserve"> </w:t>
      </w:r>
      <w:r w:rsidR="00BF0290" w:rsidRPr="008F494B">
        <w:rPr>
          <w:rFonts w:ascii="Courier New" w:hAnsi="Courier New" w:cs="Courier New"/>
        </w:rPr>
        <w:t>move</w:t>
      </w:r>
      <w:r w:rsidRPr="008F494B">
        <w:rPr>
          <w:rFonts w:ascii="Courier New" w:hAnsi="Courier New" w:cs="Courier New"/>
        </w:rPr>
        <w:t>s</w:t>
      </w:r>
      <w:r w:rsidR="00BF0290" w:rsidRPr="008F494B">
        <w:rPr>
          <w:rFonts w:ascii="Courier New" w:hAnsi="Courier New" w:cs="Courier New"/>
        </w:rPr>
        <w:t xml:space="preserve"> </w:t>
      </w:r>
      <w:r w:rsidR="001A4688" w:rsidRPr="008F494B">
        <w:rPr>
          <w:rFonts w:ascii="Courier New" w:hAnsi="Courier New" w:cs="Courier New"/>
        </w:rPr>
        <w:t>the</w:t>
      </w:r>
      <w:r w:rsidR="00BF0290" w:rsidRPr="008F494B">
        <w:rPr>
          <w:rFonts w:ascii="Courier New" w:hAnsi="Courier New" w:cs="Courier New"/>
        </w:rPr>
        <w:t xml:space="preserve"> eligibility cliff from 60 days to 12 months postpartum</w:t>
      </w:r>
      <w:r w:rsidR="007E4737" w:rsidRPr="008F494B">
        <w:rPr>
          <w:rFonts w:ascii="Courier New" w:hAnsi="Courier New" w:cs="Courier New"/>
        </w:rPr>
        <w:t>.</w:t>
      </w:r>
      <w:r w:rsidR="007E4737" w:rsidRPr="008F494B">
        <w:rPr>
          <w:rFonts w:ascii="Courier New" w:hAnsi="Courier New" w:cs="Courier New"/>
        </w:rPr>
        <w:fldChar w:fldCharType="begin"/>
      </w:r>
      <w:r w:rsidR="008433AE">
        <w:rPr>
          <w:rFonts w:ascii="Courier New" w:hAnsi="Courier New" w:cs="Courier New"/>
        </w:rPr>
        <w:instrText xml:space="preserve"> ADDIN ZOTERO_ITEM CSL_CITATION {"citationID":"gfIuf9Vu","properties":{"formattedCitation":"\\super 29\\nosupersub{}","plainCitation":"29","noteIndex":0},"citationItems":[{"id":538,"uris":["http://zotero.org/users/2141015/items/I7NC7BMF"],"uri":["http://zotero.org/users/2141015/items/I7NC7BMF"],"itemData":{"id":538,"type":"article-journal","abstract":"To understand the experiences and views of childbearing women in the United States and trends over time, Childbirth Connection carried out the third national Listening to Mothers survey among 2,400 women who gave birth in U.S. hospitals to a single baby from mid-2011 to mid-2012 and could participate in English. A follow-up survey directed to the same participants explored postpartum experiences, in depth and well into the second year after birth; views about maternity care; and some additional pregnancy and birth items. Harris Interactive conducted the surveys using a validated methodology that includes data weighting to ensure that results closely reflect the target population. The follow-up survey was reported in Listening to Mothers III: New Mothers Speak Out.","container-title":"The Journal of Perinatal Education","DOI":"10.1891/1058-1243.23.1.17","ISSN":"1058-1243","issue":"1","journalAbbreviation":"J Perinat Educ","note":"PMID: 24453464\nPMCID: PMC3894591","page":"17-24","source":"PubMed Central","title":"Major Survey Findings of Listening to MothersSM III: New Mothers Speak Out","title-short":"Major Survey Findings of Listening to MothersSM III","volume":"23","author":[{"family":"Declercq","given":"Eugene R."},{"family":"Sakala","given":"Carol"},{"family":"Corry","given":"Maureen P."},{"family":"Applebaum","given":"Sandra"},{"family":"Herrlich","given":"Ariel"}],"issued":{"date-parts":[["2014"]]}}}],"schema":"https://github.com/citation-style-language/schema/raw/master/csl-citation.json"} </w:instrText>
      </w:r>
      <w:r w:rsidR="007E4737" w:rsidRPr="008F494B">
        <w:rPr>
          <w:rFonts w:ascii="Courier New" w:hAnsi="Courier New" w:cs="Courier New"/>
        </w:rPr>
        <w:fldChar w:fldCharType="separate"/>
      </w:r>
      <w:r w:rsidR="008433AE" w:rsidRPr="008433AE">
        <w:rPr>
          <w:rFonts w:ascii="Courier New" w:hAnsi="Courier New" w:cs="Courier New"/>
          <w:szCs w:val="24"/>
          <w:vertAlign w:val="superscript"/>
        </w:rPr>
        <w:t>29</w:t>
      </w:r>
      <w:r w:rsidR="007E4737" w:rsidRPr="008F494B">
        <w:rPr>
          <w:rFonts w:ascii="Courier New" w:hAnsi="Courier New" w:cs="Courier New"/>
        </w:rPr>
        <w:fldChar w:fldCharType="end"/>
      </w:r>
      <w:r w:rsidR="00BF0290" w:rsidRPr="008F494B">
        <w:rPr>
          <w:rFonts w:ascii="Courier New" w:hAnsi="Courier New" w:cs="Courier New"/>
        </w:rPr>
        <w:t xml:space="preserve"> When the extension ends, women will be faced with the same challenges of identifying and enrolling in alternative health insurance coverage. Policy options such as a Basic Health Plan or a public option may offer more </w:t>
      </w:r>
      <w:r w:rsidR="006F0207" w:rsidRPr="008F494B">
        <w:rPr>
          <w:rFonts w:ascii="Courier New" w:hAnsi="Courier New" w:cs="Courier New"/>
        </w:rPr>
        <w:t>durable</w:t>
      </w:r>
      <w:r w:rsidR="00BF0290" w:rsidRPr="008F494B">
        <w:rPr>
          <w:rFonts w:ascii="Courier New" w:hAnsi="Courier New" w:cs="Courier New"/>
        </w:rPr>
        <w:t xml:space="preserve"> improvements in stability of coverage for women in their child-bearing years. </w:t>
      </w:r>
    </w:p>
    <w:p w14:paraId="7EE85F44" w14:textId="39DE496B" w:rsidR="00EC36B4" w:rsidRPr="008F494B" w:rsidRDefault="00EC36B4" w:rsidP="006045C4">
      <w:pPr>
        <w:spacing w:after="0" w:line="480" w:lineRule="auto"/>
        <w:ind w:firstLine="720"/>
        <w:rPr>
          <w:rFonts w:ascii="Courier New" w:hAnsi="Courier New" w:cs="Courier New"/>
        </w:rPr>
      </w:pPr>
      <w:ins w:id="407" w:author="Gordon, Sarah H" w:date="2021-07-09T12:01:00Z">
        <w:r>
          <w:rPr>
            <w:rFonts w:ascii="Courier New" w:hAnsi="Courier New" w:cs="Courier New"/>
            <w:i/>
          </w:rPr>
          <w:t>Conclusion</w:t>
        </w:r>
      </w:ins>
    </w:p>
    <w:p w14:paraId="4FF640C7" w14:textId="7D04D150" w:rsidR="00BE1FBF" w:rsidRPr="008F494B" w:rsidRDefault="00B46D72" w:rsidP="006045C4">
      <w:pPr>
        <w:spacing w:after="0" w:line="480" w:lineRule="auto"/>
        <w:ind w:firstLine="720"/>
        <w:rPr>
          <w:rFonts w:ascii="Courier New" w:hAnsi="Courier New" w:cs="Courier New"/>
        </w:rPr>
      </w:pPr>
      <w:r w:rsidRPr="008F494B">
        <w:rPr>
          <w:rFonts w:ascii="Courier New" w:hAnsi="Courier New" w:cs="Courier New"/>
        </w:rPr>
        <w:t>In conclusion, w</w:t>
      </w:r>
      <w:r w:rsidR="007E4737" w:rsidRPr="008F494B">
        <w:rPr>
          <w:rFonts w:ascii="Courier New" w:hAnsi="Courier New" w:cs="Courier New"/>
        </w:rPr>
        <w:t xml:space="preserve">e found that postpartum Medicaid eligibility increased stability of health insurance enrollment in the postpartum </w:t>
      </w:r>
      <w:r w:rsidR="007E4737" w:rsidRPr="008F494B">
        <w:rPr>
          <w:rFonts w:ascii="Courier New" w:hAnsi="Courier New" w:cs="Courier New"/>
        </w:rPr>
        <w:lastRenderedPageBreak/>
        <w:t xml:space="preserve">year, and that the loss of postpartum Medicaid eligibility resulted in fewer months of postpartum insurance enrollment and more frequent insurance disruptions. </w:t>
      </w:r>
      <w:r w:rsidRPr="008F494B">
        <w:rPr>
          <w:rFonts w:ascii="Courier New" w:hAnsi="Courier New" w:cs="Courier New"/>
        </w:rPr>
        <w:t>Postpartum Medicaid extensions offer a promising state option to</w:t>
      </w:r>
      <w:r w:rsidR="007E4737" w:rsidRPr="008F494B">
        <w:rPr>
          <w:rFonts w:ascii="Courier New" w:hAnsi="Courier New" w:cs="Courier New"/>
        </w:rPr>
        <w:t xml:space="preserve"> improve postpartum </w:t>
      </w:r>
      <w:r w:rsidR="00D24172" w:rsidRPr="008F494B">
        <w:rPr>
          <w:rFonts w:ascii="Courier New" w:hAnsi="Courier New" w:cs="Courier New"/>
        </w:rPr>
        <w:t>stability</w:t>
      </w:r>
      <w:r w:rsidR="007E4737" w:rsidRPr="008F494B">
        <w:rPr>
          <w:rFonts w:ascii="Courier New" w:hAnsi="Courier New" w:cs="Courier New"/>
        </w:rPr>
        <w:t xml:space="preserve"> of coverage and </w:t>
      </w:r>
      <w:r w:rsidR="00D24172" w:rsidRPr="008F494B">
        <w:rPr>
          <w:rFonts w:ascii="Courier New" w:hAnsi="Courier New" w:cs="Courier New"/>
        </w:rPr>
        <w:t>promote postpartum maternal health through enhancin</w:t>
      </w:r>
      <w:r w:rsidRPr="008F494B">
        <w:rPr>
          <w:rFonts w:ascii="Courier New" w:hAnsi="Courier New" w:cs="Courier New"/>
        </w:rPr>
        <w:t xml:space="preserve">g access and continuity of care, though other policy solutions may be needed to smooth </w:t>
      </w:r>
      <w:r w:rsidR="00763EF5" w:rsidRPr="008F494B">
        <w:rPr>
          <w:rFonts w:ascii="Courier New" w:hAnsi="Courier New" w:cs="Courier New"/>
        </w:rPr>
        <w:t xml:space="preserve">insurance </w:t>
      </w:r>
      <w:r w:rsidRPr="008F494B">
        <w:rPr>
          <w:rFonts w:ascii="Courier New" w:hAnsi="Courier New" w:cs="Courier New"/>
        </w:rPr>
        <w:t>transitions for low-income women.</w:t>
      </w:r>
      <w:r w:rsidR="00D24172" w:rsidRPr="008F494B">
        <w:rPr>
          <w:rFonts w:ascii="Courier New" w:hAnsi="Courier New" w:cs="Courier New"/>
        </w:rPr>
        <w:t xml:space="preserve"> </w:t>
      </w:r>
    </w:p>
    <w:p w14:paraId="314CF55C" w14:textId="77777777" w:rsidR="00B724C5" w:rsidRDefault="00B724C5" w:rsidP="003602A9">
      <w:pPr>
        <w:rPr>
          <w:rFonts w:ascii="Courier New" w:hAnsi="Courier New" w:cs="Courier New"/>
          <w:shd w:val="clear" w:color="auto" w:fill="FFFFFF"/>
        </w:rPr>
      </w:pPr>
    </w:p>
    <w:p w14:paraId="3FE311CB" w14:textId="269ED65E" w:rsidR="00B724C5" w:rsidRDefault="00B724C5" w:rsidP="003602A9">
      <w:pPr>
        <w:rPr>
          <w:rFonts w:ascii="Courier New" w:hAnsi="Courier New" w:cs="Courier New"/>
          <w:shd w:val="clear" w:color="auto" w:fill="FFFFFF"/>
        </w:rPr>
      </w:pPr>
    </w:p>
    <w:p w14:paraId="369292DD" w14:textId="1895E025" w:rsidR="00FB6F89" w:rsidRDefault="00FB6F89" w:rsidP="003602A9">
      <w:pPr>
        <w:rPr>
          <w:rFonts w:ascii="Courier New" w:hAnsi="Courier New" w:cs="Courier New"/>
          <w:shd w:val="clear" w:color="auto" w:fill="FFFFFF"/>
        </w:rPr>
      </w:pPr>
    </w:p>
    <w:p w14:paraId="48C499AC" w14:textId="2FAFB5BA" w:rsidR="00FB6F89" w:rsidRDefault="00FB6F89" w:rsidP="003602A9">
      <w:pPr>
        <w:rPr>
          <w:rFonts w:ascii="Courier New" w:hAnsi="Courier New" w:cs="Courier New"/>
          <w:shd w:val="clear" w:color="auto" w:fill="FFFFFF"/>
        </w:rPr>
      </w:pPr>
    </w:p>
    <w:p w14:paraId="02DB5D31" w14:textId="7F795300" w:rsidR="00FB6F89" w:rsidRDefault="00FB6F89" w:rsidP="003602A9">
      <w:pPr>
        <w:rPr>
          <w:rFonts w:ascii="Courier New" w:hAnsi="Courier New" w:cs="Courier New"/>
          <w:shd w:val="clear" w:color="auto" w:fill="FFFFFF"/>
        </w:rPr>
      </w:pPr>
    </w:p>
    <w:p w14:paraId="6C722866" w14:textId="6FC4301C" w:rsidR="00FB6F89" w:rsidRDefault="00FB6F89" w:rsidP="003602A9">
      <w:pPr>
        <w:rPr>
          <w:rFonts w:ascii="Courier New" w:hAnsi="Courier New" w:cs="Courier New"/>
          <w:shd w:val="clear" w:color="auto" w:fill="FFFFFF"/>
        </w:rPr>
      </w:pPr>
    </w:p>
    <w:p w14:paraId="54768946" w14:textId="2DE01A18" w:rsidR="00FB6F89" w:rsidRDefault="00FB6F89" w:rsidP="003602A9">
      <w:pPr>
        <w:rPr>
          <w:rFonts w:ascii="Courier New" w:hAnsi="Courier New" w:cs="Courier New"/>
          <w:shd w:val="clear" w:color="auto" w:fill="FFFFFF"/>
        </w:rPr>
      </w:pPr>
    </w:p>
    <w:p w14:paraId="0955D9C6" w14:textId="0465EEDE" w:rsidR="00FB6F89" w:rsidRDefault="00FB6F89" w:rsidP="003602A9">
      <w:pPr>
        <w:rPr>
          <w:rFonts w:ascii="Courier New" w:hAnsi="Courier New" w:cs="Courier New"/>
          <w:shd w:val="clear" w:color="auto" w:fill="FFFFFF"/>
        </w:rPr>
      </w:pPr>
    </w:p>
    <w:p w14:paraId="558973F8" w14:textId="035ECB56" w:rsidR="00FB6F89" w:rsidRDefault="00FB6F89" w:rsidP="003602A9">
      <w:pPr>
        <w:rPr>
          <w:rFonts w:ascii="Courier New" w:hAnsi="Courier New" w:cs="Courier New"/>
          <w:shd w:val="clear" w:color="auto" w:fill="FFFFFF"/>
        </w:rPr>
      </w:pPr>
    </w:p>
    <w:p w14:paraId="66AB556B" w14:textId="166464CD" w:rsidR="00FB6F89" w:rsidRDefault="00FB6F89" w:rsidP="003602A9">
      <w:pPr>
        <w:rPr>
          <w:rFonts w:ascii="Courier New" w:hAnsi="Courier New" w:cs="Courier New"/>
          <w:shd w:val="clear" w:color="auto" w:fill="FFFFFF"/>
        </w:rPr>
      </w:pPr>
    </w:p>
    <w:p w14:paraId="247BC678" w14:textId="49CDD9FB" w:rsidR="00FB6F89" w:rsidRDefault="00FB6F89" w:rsidP="003602A9">
      <w:pPr>
        <w:rPr>
          <w:rFonts w:ascii="Courier New" w:hAnsi="Courier New" w:cs="Courier New"/>
          <w:shd w:val="clear" w:color="auto" w:fill="FFFFFF"/>
        </w:rPr>
      </w:pPr>
    </w:p>
    <w:p w14:paraId="79304427" w14:textId="0A559D97" w:rsidR="00FB6F89" w:rsidRDefault="00FB6F89" w:rsidP="003602A9">
      <w:pPr>
        <w:rPr>
          <w:rFonts w:ascii="Courier New" w:hAnsi="Courier New" w:cs="Courier New"/>
          <w:shd w:val="clear" w:color="auto" w:fill="FFFFFF"/>
        </w:rPr>
      </w:pPr>
    </w:p>
    <w:p w14:paraId="118B5BFC" w14:textId="61811461" w:rsidR="00FB6F89" w:rsidRDefault="00FB6F89" w:rsidP="003602A9">
      <w:pPr>
        <w:rPr>
          <w:rFonts w:ascii="Courier New" w:hAnsi="Courier New" w:cs="Courier New"/>
          <w:shd w:val="clear" w:color="auto" w:fill="FFFFFF"/>
        </w:rPr>
      </w:pPr>
    </w:p>
    <w:p w14:paraId="2FF7B2C4" w14:textId="663D17EC" w:rsidR="00FB6F89" w:rsidRDefault="00FB6F89" w:rsidP="003602A9">
      <w:pPr>
        <w:rPr>
          <w:rFonts w:ascii="Courier New" w:hAnsi="Courier New" w:cs="Courier New"/>
          <w:shd w:val="clear" w:color="auto" w:fill="FFFFFF"/>
        </w:rPr>
      </w:pPr>
    </w:p>
    <w:p w14:paraId="50CBB14B" w14:textId="1027C2D0" w:rsidR="00FB6F89" w:rsidRDefault="00FB6F89" w:rsidP="003602A9">
      <w:pPr>
        <w:rPr>
          <w:rFonts w:ascii="Courier New" w:hAnsi="Courier New" w:cs="Courier New"/>
          <w:shd w:val="clear" w:color="auto" w:fill="FFFFFF"/>
        </w:rPr>
      </w:pPr>
    </w:p>
    <w:p w14:paraId="0A2A7AD1" w14:textId="77777777" w:rsidR="00FB6F89" w:rsidRPr="008F494B" w:rsidRDefault="00FB6F89" w:rsidP="00FB6F89">
      <w:pPr>
        <w:spacing w:after="0" w:line="480" w:lineRule="auto"/>
        <w:ind w:firstLine="720"/>
        <w:rPr>
          <w:rFonts w:ascii="Courier New" w:hAnsi="Courier New" w:cs="Courier New"/>
        </w:rPr>
      </w:pPr>
      <w:r w:rsidRPr="008F494B">
        <w:rPr>
          <w:rFonts w:ascii="Courier New" w:hAnsi="Courier New" w:cs="Courier New"/>
        </w:rPr>
        <w:t>Endnotes:</w:t>
      </w:r>
    </w:p>
    <w:p w14:paraId="3AE97ACF" w14:textId="77777777" w:rsidR="008433AE" w:rsidRDefault="00FB6F89" w:rsidP="008433AE">
      <w:pPr>
        <w:pStyle w:val="Bibliography"/>
      </w:pPr>
      <w:r w:rsidRPr="008F494B">
        <w:rPr>
          <w:rFonts w:ascii="Courier New" w:hAnsi="Courier New" w:cs="Courier New"/>
        </w:rPr>
        <w:fldChar w:fldCharType="begin"/>
      </w:r>
      <w:r w:rsidR="006035D0">
        <w:rPr>
          <w:rFonts w:ascii="Courier New" w:hAnsi="Courier New" w:cs="Courier New"/>
        </w:rPr>
        <w:instrText xml:space="preserve"> ADDIN ZOTERO_BIBL {"uncited":[],"omitted":[],"custom":[]} CSL_BIBLIOGRAPHY </w:instrText>
      </w:r>
      <w:r w:rsidRPr="008F494B">
        <w:rPr>
          <w:rFonts w:ascii="Courier New" w:hAnsi="Courier New" w:cs="Courier New"/>
        </w:rPr>
        <w:fldChar w:fldCharType="separate"/>
      </w:r>
      <w:r w:rsidR="008433AE">
        <w:t xml:space="preserve">1. </w:t>
      </w:r>
      <w:r w:rsidR="008433AE">
        <w:tab/>
        <w:t xml:space="preserve">Petersen EE. Racial/Ethnic Disparities in Pregnancy-Related Deaths — United States, 2007–2016. </w:t>
      </w:r>
      <w:r w:rsidR="008433AE">
        <w:rPr>
          <w:i/>
          <w:iCs/>
        </w:rPr>
        <w:t>MMWR Morb Mortal Wkly Rep</w:t>
      </w:r>
      <w:r w:rsidR="008433AE">
        <w:t>. 2019;68. doi:10.15585/mmwr.mm6835a3</w:t>
      </w:r>
    </w:p>
    <w:p w14:paraId="2A192F2B" w14:textId="77777777" w:rsidR="008433AE" w:rsidRDefault="008433AE" w:rsidP="008433AE">
      <w:pPr>
        <w:pStyle w:val="Bibliography"/>
      </w:pPr>
      <w:r>
        <w:t xml:space="preserve">2. </w:t>
      </w:r>
      <w:r>
        <w:tab/>
        <w:t xml:space="preserve">Callaghan WM, Creanga AA, Kuklina EV. Severe maternal morbidity among delivery and postpartum hospitalizations in the United States. </w:t>
      </w:r>
      <w:r>
        <w:rPr>
          <w:i/>
          <w:iCs/>
        </w:rPr>
        <w:t>Obstet Gynecol</w:t>
      </w:r>
      <w:r>
        <w:t>. 2012;120(5):1029-1036. doi:10.1097/aog.0b013e31826d60c5</w:t>
      </w:r>
    </w:p>
    <w:p w14:paraId="2333418A" w14:textId="77777777" w:rsidR="008433AE" w:rsidRDefault="008433AE" w:rsidP="008433AE">
      <w:pPr>
        <w:pStyle w:val="Bibliography"/>
      </w:pPr>
      <w:r>
        <w:t xml:space="preserve">3. </w:t>
      </w:r>
      <w:r>
        <w:tab/>
        <w:t xml:space="preserve">Suplee PD, Kleppel L, Santa-Donato A, Bingham D. Improving Postpartum Education About Warning Signs Of Maternal Morbidity and Mortality. </w:t>
      </w:r>
      <w:r>
        <w:rPr>
          <w:i/>
          <w:iCs/>
        </w:rPr>
        <w:t>Nursing for Women’s Health</w:t>
      </w:r>
      <w:r>
        <w:t>. 2016;20(6):552-567. doi:10.1016/j.nwh.2016.10.009</w:t>
      </w:r>
    </w:p>
    <w:p w14:paraId="00661877" w14:textId="77777777" w:rsidR="008433AE" w:rsidRDefault="008433AE" w:rsidP="008433AE">
      <w:pPr>
        <w:pStyle w:val="Bibliography"/>
      </w:pPr>
      <w:r>
        <w:t xml:space="preserve">4. </w:t>
      </w:r>
      <w:r>
        <w:tab/>
        <w:t>CDC WONDER. Accessed June 9, 2020. https://wonder.cdc.gov/</w:t>
      </w:r>
    </w:p>
    <w:p w14:paraId="67C52BB9" w14:textId="77777777" w:rsidR="008433AE" w:rsidRDefault="008433AE" w:rsidP="008433AE">
      <w:pPr>
        <w:pStyle w:val="Bibliography"/>
      </w:pPr>
      <w:r>
        <w:t xml:space="preserve">5. </w:t>
      </w:r>
      <w:r>
        <w:tab/>
        <w:t>Though we refer to birthing people as “women” in this study, not all birthing people identify as female.</w:t>
      </w:r>
    </w:p>
    <w:p w14:paraId="122B55A4" w14:textId="77777777" w:rsidR="008433AE" w:rsidRDefault="008433AE" w:rsidP="008433AE">
      <w:pPr>
        <w:pStyle w:val="Bibliography"/>
      </w:pPr>
      <w:r>
        <w:t xml:space="preserve">6. </w:t>
      </w:r>
      <w:r>
        <w:tab/>
        <w:t>42 CFR § 435.170 - Pregnant women eligible for extended or continuous eligibility. LII / Legal Information Institute. Accessed April 15, 2021. https://www.law.cornell.edu/cfr/text/42/435.170</w:t>
      </w:r>
    </w:p>
    <w:p w14:paraId="238138FD" w14:textId="77777777" w:rsidR="008433AE" w:rsidRDefault="008433AE" w:rsidP="008433AE">
      <w:pPr>
        <w:pStyle w:val="Bibliography"/>
      </w:pPr>
      <w:r>
        <w:t xml:space="preserve">7. </w:t>
      </w:r>
      <w:r>
        <w:tab/>
        <w:t xml:space="preserve">Johnston EM, McMorrow S, Caraveo CA, Dubay L. Post-ACA, More Than One-Third Of Women With Prenatal Medicaid Remained Uninsured Before Or After Pregnancy. </w:t>
      </w:r>
      <w:r>
        <w:rPr>
          <w:i/>
          <w:iCs/>
        </w:rPr>
        <w:t>Health Affairs</w:t>
      </w:r>
      <w:r>
        <w:t>. Published online April 5, 2021. Accessed April 15, 2021. https://www.healthaffairs.org/doi/10.1377/hlthaff.2020.01678</w:t>
      </w:r>
    </w:p>
    <w:p w14:paraId="2F741588" w14:textId="77777777" w:rsidR="008433AE" w:rsidRDefault="008433AE" w:rsidP="008433AE">
      <w:pPr>
        <w:pStyle w:val="Bibliography"/>
      </w:pPr>
      <w:r>
        <w:t xml:space="preserve">8. </w:t>
      </w:r>
      <w:r>
        <w:tab/>
        <w:t>Medicaid and CHIP Income Eligibility Limits for Pregnant Women as a Percent of the Federal Poverty Level. KFF. Published March 19, 2021. Accessed April 15, 2021. https://www.kff.org/health-reform/state-indicator/medicaid-and-chip-income-eligibility-limits-for-pregnant-women-as-a-percent-of-the-federal-poverty-level/</w:t>
      </w:r>
    </w:p>
    <w:p w14:paraId="136AD129" w14:textId="77777777" w:rsidR="008433AE" w:rsidRDefault="008433AE" w:rsidP="008433AE">
      <w:pPr>
        <w:pStyle w:val="Bibliography"/>
      </w:pPr>
      <w:r>
        <w:t xml:space="preserve">9. </w:t>
      </w:r>
      <w:r>
        <w:tab/>
        <w:t xml:space="preserve">Banerjee R, Ziegenfuss JY, Shah ND. Impact of discontinuity in health insurance on resource utilization. </w:t>
      </w:r>
      <w:r>
        <w:rPr>
          <w:i/>
          <w:iCs/>
        </w:rPr>
        <w:t>BMC Health Serv Res</w:t>
      </w:r>
      <w:r>
        <w:t>. 2010;10:195. doi:10.1186/1472-6963-10-195</w:t>
      </w:r>
    </w:p>
    <w:p w14:paraId="03E6C1B4" w14:textId="77777777" w:rsidR="008433AE" w:rsidRDefault="008433AE" w:rsidP="008433AE">
      <w:pPr>
        <w:pStyle w:val="Bibliography"/>
      </w:pPr>
      <w:r>
        <w:t xml:space="preserve">10. </w:t>
      </w:r>
      <w:r>
        <w:tab/>
        <w:t xml:space="preserve">Barnett ML, Song Z, Rose S, Bitton A, Chernew ME, Landon BE. Insurance Transitions and Changes in Physician and Emergency Department Utilization: An Observational Study. </w:t>
      </w:r>
      <w:r>
        <w:rPr>
          <w:i/>
          <w:iCs/>
        </w:rPr>
        <w:t>Journal of General Internal Medicine</w:t>
      </w:r>
      <w:r>
        <w:t>. 2017;32(10):1146-1155. doi:10.1007/s11606-017-4072-4</w:t>
      </w:r>
    </w:p>
    <w:p w14:paraId="46A1C585" w14:textId="77777777" w:rsidR="008433AE" w:rsidRDefault="008433AE" w:rsidP="008433AE">
      <w:pPr>
        <w:pStyle w:val="Bibliography"/>
      </w:pPr>
      <w:r>
        <w:t xml:space="preserve">11. </w:t>
      </w:r>
      <w:r>
        <w:tab/>
        <w:t xml:space="preserve">Lavarreda SA, Gatchell M, Ponce N, Brown ER, Chia YJ. Switching Health Insurance and Its Effects on Access to Physician Services: </w:t>
      </w:r>
      <w:r>
        <w:rPr>
          <w:i/>
          <w:iCs/>
        </w:rPr>
        <w:t>Medical Care</w:t>
      </w:r>
      <w:r>
        <w:t>. 2008;46(10):1055-1063. doi:10.1097/MLR.0b013e318187d8db</w:t>
      </w:r>
    </w:p>
    <w:p w14:paraId="472362D2" w14:textId="77777777" w:rsidR="008433AE" w:rsidRDefault="008433AE" w:rsidP="008433AE">
      <w:pPr>
        <w:pStyle w:val="Bibliography"/>
      </w:pPr>
      <w:r>
        <w:t xml:space="preserve">12. </w:t>
      </w:r>
      <w:r>
        <w:tab/>
        <w:t>Comparison of Utilization, Costs, and Quality of Medicaid vs Subsidized Private Health Insurance for Low-Income Adults | Health Disparities | JAMA Network Open | JAMA Network. Accessed March 9, 2021. https://jamanetwork.com/journals/jamanetworkopen/fullarticle/2774583</w:t>
      </w:r>
    </w:p>
    <w:p w14:paraId="3392F485" w14:textId="77777777" w:rsidR="008433AE" w:rsidRDefault="008433AE" w:rsidP="008433AE">
      <w:pPr>
        <w:pStyle w:val="Bibliography"/>
      </w:pPr>
      <w:r>
        <w:t xml:space="preserve">13. </w:t>
      </w:r>
      <w:r>
        <w:tab/>
        <w:t xml:space="preserve">Daw JR, Eckert E, Allen HL, Underhill K. Extending Postpartum Medicaid: State and Federal Policy Options during and after COVID-19. </w:t>
      </w:r>
      <w:r>
        <w:rPr>
          <w:i/>
          <w:iCs/>
        </w:rPr>
        <w:t>Journal of Health Politics, Policy and Law</w:t>
      </w:r>
      <w:r>
        <w:t>. 2021;(8893585). doi:10.1215/03616878-8893585</w:t>
      </w:r>
    </w:p>
    <w:p w14:paraId="27BB712D" w14:textId="77777777" w:rsidR="008433AE" w:rsidRDefault="008433AE" w:rsidP="008433AE">
      <w:pPr>
        <w:pStyle w:val="Bibliography"/>
      </w:pPr>
      <w:r>
        <w:t xml:space="preserve">14. </w:t>
      </w:r>
      <w:r>
        <w:tab/>
        <w:t>Division N. HHS Marks Black Maternal Health Week by Announcing Measures To Improve Maternal Health Outcomes. HHS.gov. Published April 12, 2021. Accessed April 16, 2021. https://www.hhs.gov/about/news/2021/04/12/hhs-marks-black-maternal-health-week-announcing-measures-improve-maternal.html</w:t>
      </w:r>
    </w:p>
    <w:p w14:paraId="5CF1A389" w14:textId="77777777" w:rsidR="008433AE" w:rsidRDefault="008433AE" w:rsidP="008433AE">
      <w:pPr>
        <w:pStyle w:val="Bibliography"/>
      </w:pPr>
      <w:r>
        <w:t xml:space="preserve">15. </w:t>
      </w:r>
      <w:r>
        <w:tab/>
        <w:t>Medi-Cal NewsFlash: Provisional Postpartum Care Extension. Accessed September 7, 2020. https://files.medi-cal.ca.gov/pubsdoco/newsroom/newsroom_30223_01.aspx</w:t>
      </w:r>
    </w:p>
    <w:p w14:paraId="3D1BB6F4" w14:textId="77777777" w:rsidR="008433AE" w:rsidRDefault="008433AE" w:rsidP="008433AE">
      <w:pPr>
        <w:pStyle w:val="Bibliography"/>
      </w:pPr>
      <w:r>
        <w:t xml:space="preserve">16. </w:t>
      </w:r>
      <w:r>
        <w:tab/>
        <w:t>To access the Appendix, click on the Appendix link in the box to the right of the article online.</w:t>
      </w:r>
    </w:p>
    <w:p w14:paraId="6B4695F7" w14:textId="77777777" w:rsidR="008433AE" w:rsidRDefault="008433AE" w:rsidP="008433AE">
      <w:pPr>
        <w:pStyle w:val="Bibliography"/>
      </w:pPr>
      <w:r>
        <w:t xml:space="preserve">17. </w:t>
      </w:r>
      <w:r>
        <w:tab/>
        <w:t xml:space="preserve">Imbens G, Kalyanaraman K. Optimal Bandwidth Choice for the Regression Discontinuity Estimator. </w:t>
      </w:r>
      <w:r>
        <w:rPr>
          <w:i/>
          <w:iCs/>
        </w:rPr>
        <w:t>The Review of Economic Studies</w:t>
      </w:r>
      <w:r>
        <w:t>. 2012;79(3):933-959. doi:10.1093/restud/rdr043</w:t>
      </w:r>
    </w:p>
    <w:p w14:paraId="0DF41115" w14:textId="77777777" w:rsidR="008433AE" w:rsidRDefault="008433AE" w:rsidP="008433AE">
      <w:pPr>
        <w:pStyle w:val="Bibliography"/>
      </w:pPr>
      <w:r>
        <w:t xml:space="preserve">18. </w:t>
      </w:r>
      <w:r>
        <w:tab/>
        <w:t xml:space="preserve">Calonico S, Cattaneo MD, Titiunik R. Robust Nonparametric Confidence Intervals for Regression-Discontinuity Designs. </w:t>
      </w:r>
      <w:r>
        <w:rPr>
          <w:i/>
          <w:iCs/>
        </w:rPr>
        <w:t>Econometrica</w:t>
      </w:r>
      <w:r>
        <w:t>. 2014;82(6):2295-2326. doi:https://doi.org/10.3982/ECTA11757</w:t>
      </w:r>
    </w:p>
    <w:p w14:paraId="673FF8EA" w14:textId="77777777" w:rsidR="008433AE" w:rsidRDefault="008433AE" w:rsidP="008433AE">
      <w:pPr>
        <w:pStyle w:val="Bibliography"/>
      </w:pPr>
      <w:r>
        <w:t xml:space="preserve">19. </w:t>
      </w:r>
      <w:r>
        <w:tab/>
        <w:t>Medicaid Income Eligibility Limits for Parents, 2002-2020 | KFF. Accessed September 28, 2020. https://www.kff.org/medicaid/state-indicator/medicaid-income-eligibility-limits-for-parents/?currentTimeframe=0&amp;sortModel=%7B%22colId%22:%22Location%22,%22sort%22:%22asc%22%7D</w:t>
      </w:r>
    </w:p>
    <w:p w14:paraId="1C3D223F" w14:textId="77777777" w:rsidR="008433AE" w:rsidRDefault="008433AE" w:rsidP="008433AE">
      <w:pPr>
        <w:pStyle w:val="Bibliography"/>
      </w:pPr>
      <w:r>
        <w:t xml:space="preserve">20. </w:t>
      </w:r>
      <w:r>
        <w:tab/>
        <w:t>Status of State Action on the Medicaid Expansion Decision | KFF. Accessed May 29, 2020. https://www.kff.org/health-reform/state-indicator/state-activity-around-expanding-medicaid-under-the-affordable-care-act/?currentTimeframe=0&amp;sortModel=%7B%22colId%22:%22Location%22,%22sort%22:%22asc%22%7D</w:t>
      </w:r>
    </w:p>
    <w:p w14:paraId="70577A50" w14:textId="77777777" w:rsidR="008433AE" w:rsidRDefault="008433AE" w:rsidP="008433AE">
      <w:pPr>
        <w:pStyle w:val="Bibliography"/>
      </w:pPr>
      <w:r>
        <w:t xml:space="preserve">21. </w:t>
      </w:r>
      <w:r>
        <w:tab/>
        <w:t>Section 10: Plan Funding – 9240 | KFF. Accessed April 16, 2021. https://www.kff.org/report-section/2018-employer-health-benefits-survey-section-10-plan-funding/</w:t>
      </w:r>
    </w:p>
    <w:p w14:paraId="66FC4E70" w14:textId="77777777" w:rsidR="008433AE" w:rsidRDefault="008433AE" w:rsidP="008433AE">
      <w:pPr>
        <w:pStyle w:val="Bibliography"/>
      </w:pPr>
      <w:r>
        <w:t xml:space="preserve">22. </w:t>
      </w:r>
      <w:r>
        <w:tab/>
        <w:t>High Rates Of Perinatal Insurance Churn Persist After The ACA | Health Affairs. Accessed May 24, 2020. https://www.healthaffairs.org/do/10.1377/hblog20190913.387157/full/</w:t>
      </w:r>
    </w:p>
    <w:p w14:paraId="785A16CB" w14:textId="77777777" w:rsidR="008433AE" w:rsidRDefault="008433AE" w:rsidP="008433AE">
      <w:pPr>
        <w:pStyle w:val="Bibliography"/>
      </w:pPr>
      <w:r>
        <w:t xml:space="preserve">23. </w:t>
      </w:r>
      <w:r>
        <w:tab/>
        <w:t xml:space="preserve">Daw JR, Winkelman TNA, Dalton VK, Kozhimannil KB, Admon LK. Medicaid Expansion Improved Perinatal Insurance Continuity For Low-Income Women. </w:t>
      </w:r>
      <w:r>
        <w:rPr>
          <w:i/>
          <w:iCs/>
        </w:rPr>
        <w:t>Health Affairs</w:t>
      </w:r>
      <w:r>
        <w:t>. 2020;39(9):1531-1539. doi:10.1377/hlthaff.2019.01835</w:t>
      </w:r>
    </w:p>
    <w:p w14:paraId="33297078" w14:textId="77777777" w:rsidR="008433AE" w:rsidRDefault="008433AE" w:rsidP="008433AE">
      <w:pPr>
        <w:pStyle w:val="Bibliography"/>
      </w:pPr>
      <w:r>
        <w:t xml:space="preserve">24. </w:t>
      </w:r>
      <w:r>
        <w:tab/>
        <w:t xml:space="preserve">Gordon SH, Sommers BD, Wilson IB, Trivedi AN. Effects Of Medicaid Expansion On Postpartum Coverage And Outpatient Utilization. </w:t>
      </w:r>
      <w:r>
        <w:rPr>
          <w:i/>
          <w:iCs/>
        </w:rPr>
        <w:t>Health Affairs</w:t>
      </w:r>
      <w:r>
        <w:t>. 2020;39(1):77-84. doi:10.1377/hlthaff.2019.00547</w:t>
      </w:r>
    </w:p>
    <w:p w14:paraId="57CC75D9" w14:textId="77777777" w:rsidR="008433AE" w:rsidRDefault="008433AE" w:rsidP="008433AE">
      <w:pPr>
        <w:pStyle w:val="Bibliography"/>
      </w:pPr>
      <w:r>
        <w:t xml:space="preserve">25. </w:t>
      </w:r>
      <w:r>
        <w:tab/>
        <w:t>Optimizing Postpartum Care - ACOG. Accessed December 11, 2019. https://www.acog.org/Clinical-Guidance-and-Publications/Committee-Opinions/Committee-on-Obstetric-Practice/Optimizing-Postpartum-Care?IsMobileSet=false</w:t>
      </w:r>
    </w:p>
    <w:p w14:paraId="59D1DFE5" w14:textId="77777777" w:rsidR="008433AE" w:rsidRDefault="008433AE" w:rsidP="008433AE">
      <w:pPr>
        <w:pStyle w:val="Bibliography"/>
      </w:pPr>
      <w:r>
        <w:t xml:space="preserve">26. </w:t>
      </w:r>
      <w:r>
        <w:tab/>
        <w:t>45 CFR § 155.420 - Special enrollment periods. LII / Legal Information Institute. Accessed March 23, 2021. https://www.law.cornell.edu/cfr/text/45/155.420</w:t>
      </w:r>
    </w:p>
    <w:p w14:paraId="63873AC4" w14:textId="77777777" w:rsidR="008433AE" w:rsidRDefault="008433AE" w:rsidP="008433AE">
      <w:pPr>
        <w:pStyle w:val="Bibliography"/>
      </w:pPr>
      <w:r>
        <w:t xml:space="preserve">27. </w:t>
      </w:r>
      <w:r>
        <w:tab/>
        <w:t>Mar 10 P, 2021. Health Insurance Marketplace Calculator. KFF. Published March 10, 2021. Accessed April 16, 2021. https://www.kff.org/interactive/subsidy-calculator/</w:t>
      </w:r>
    </w:p>
    <w:p w14:paraId="55E66497" w14:textId="77777777" w:rsidR="008433AE" w:rsidRDefault="008433AE" w:rsidP="008433AE">
      <w:pPr>
        <w:pStyle w:val="Bibliography"/>
      </w:pPr>
      <w:r>
        <w:t xml:space="preserve">28. </w:t>
      </w:r>
      <w:r>
        <w:tab/>
        <w:t>Haley JM, Wengle E. Many Uninsured Adults Have Not Tried to Enroll in Medicaid or Marketplace Coverage. :16.</w:t>
      </w:r>
    </w:p>
    <w:p w14:paraId="02ADEA92" w14:textId="77777777" w:rsidR="008433AE" w:rsidRDefault="008433AE" w:rsidP="008433AE">
      <w:pPr>
        <w:pStyle w:val="Bibliography"/>
      </w:pPr>
      <w:r>
        <w:t xml:space="preserve">29. </w:t>
      </w:r>
      <w:r>
        <w:tab/>
        <w:t xml:space="preserve">Declercq ER, Sakala C, Corry MP, Applebaum S, Herrlich A. Major Survey Findings of Listening to MothersSM III: New Mothers Speak Out. </w:t>
      </w:r>
      <w:r>
        <w:rPr>
          <w:i/>
          <w:iCs/>
        </w:rPr>
        <w:t>J Perinat Educ</w:t>
      </w:r>
      <w:r>
        <w:t>. 2014;23(1):17-24. doi:10.1891/1058-1243.23.1.17</w:t>
      </w:r>
    </w:p>
    <w:p w14:paraId="606967DF" w14:textId="1E153D6D" w:rsidR="00FB6F89" w:rsidRDefault="00FB6F89" w:rsidP="00FB6F89">
      <w:pPr>
        <w:rPr>
          <w:rFonts w:ascii="Courier New" w:hAnsi="Courier New" w:cs="Courier New"/>
          <w:shd w:val="clear" w:color="auto" w:fill="FFFFFF"/>
        </w:rPr>
      </w:pPr>
      <w:r w:rsidRPr="008F494B">
        <w:rPr>
          <w:rFonts w:ascii="Courier New" w:hAnsi="Courier New" w:cs="Courier New"/>
        </w:rPr>
        <w:fldChar w:fldCharType="end"/>
      </w:r>
    </w:p>
    <w:p w14:paraId="582452AB" w14:textId="77777777" w:rsidR="00B724C5" w:rsidRDefault="00B724C5" w:rsidP="003602A9">
      <w:pPr>
        <w:rPr>
          <w:rFonts w:ascii="Courier New" w:hAnsi="Courier New" w:cs="Courier New"/>
          <w:shd w:val="clear" w:color="auto" w:fill="FFFFFF"/>
        </w:rPr>
      </w:pPr>
    </w:p>
    <w:p w14:paraId="5F4D9CC3" w14:textId="77777777" w:rsidR="00B724C5" w:rsidRDefault="00B724C5" w:rsidP="003602A9">
      <w:pPr>
        <w:rPr>
          <w:rFonts w:ascii="Courier New" w:hAnsi="Courier New" w:cs="Courier New"/>
          <w:shd w:val="clear" w:color="auto" w:fill="FFFFFF"/>
        </w:rPr>
      </w:pPr>
    </w:p>
    <w:p w14:paraId="40ADAAC0" w14:textId="77777777" w:rsidR="00B724C5" w:rsidRDefault="00B724C5" w:rsidP="003602A9">
      <w:pPr>
        <w:rPr>
          <w:rFonts w:ascii="Courier New" w:hAnsi="Courier New" w:cs="Courier New"/>
          <w:shd w:val="clear" w:color="auto" w:fill="FFFFFF"/>
        </w:rPr>
      </w:pPr>
    </w:p>
    <w:p w14:paraId="49A6E14D" w14:textId="77777777" w:rsidR="00B724C5" w:rsidRDefault="00B724C5" w:rsidP="003602A9">
      <w:pPr>
        <w:rPr>
          <w:rFonts w:ascii="Courier New" w:hAnsi="Courier New" w:cs="Courier New"/>
          <w:shd w:val="clear" w:color="auto" w:fill="FFFFFF"/>
        </w:rPr>
      </w:pPr>
    </w:p>
    <w:p w14:paraId="72198928" w14:textId="77777777" w:rsidR="00B724C5" w:rsidRDefault="00B724C5" w:rsidP="003602A9">
      <w:pPr>
        <w:rPr>
          <w:rFonts w:ascii="Courier New" w:hAnsi="Courier New" w:cs="Courier New"/>
          <w:shd w:val="clear" w:color="auto" w:fill="FFFFFF"/>
        </w:rPr>
      </w:pPr>
    </w:p>
    <w:p w14:paraId="3AFF0060" w14:textId="77777777" w:rsidR="00B724C5" w:rsidRDefault="00B724C5" w:rsidP="003602A9">
      <w:pPr>
        <w:rPr>
          <w:rFonts w:ascii="Courier New" w:hAnsi="Courier New" w:cs="Courier New"/>
          <w:shd w:val="clear" w:color="auto" w:fill="FFFFFF"/>
        </w:rPr>
      </w:pPr>
    </w:p>
    <w:p w14:paraId="015C4607" w14:textId="66F50DA0" w:rsidR="003602A9" w:rsidRPr="008F494B" w:rsidRDefault="003602A9" w:rsidP="003602A9">
      <w:pPr>
        <w:rPr>
          <w:rFonts w:ascii="Courier New" w:hAnsi="Courier New" w:cs="Courier New"/>
        </w:rPr>
      </w:pPr>
      <w:r w:rsidRPr="008F494B">
        <w:rPr>
          <w:rFonts w:ascii="Courier New" w:hAnsi="Courier New" w:cs="Courier New"/>
          <w:shd w:val="clear" w:color="auto" w:fill="FFFFFF"/>
        </w:rPr>
        <w:t>EXHIBIT 1 (table)</w:t>
      </w:r>
      <w:r w:rsidRPr="008F494B">
        <w:rPr>
          <w:rFonts w:ascii="Courier New" w:hAnsi="Courier New" w:cs="Courier New"/>
        </w:rPr>
        <w:br/>
      </w:r>
      <w:r w:rsidRPr="008F494B">
        <w:rPr>
          <w:rFonts w:ascii="Courier New" w:hAnsi="Courier New" w:cs="Courier New"/>
          <w:shd w:val="clear" w:color="auto" w:fill="FFFFFF"/>
        </w:rPr>
        <w:t xml:space="preserve">Caption: </w:t>
      </w:r>
      <w:r w:rsidRPr="008F494B">
        <w:rPr>
          <w:rFonts w:ascii="Courier New" w:hAnsi="Courier New" w:cs="Courier New"/>
        </w:rPr>
        <w:t>Characteristics of Colorado Women with Medicaid-Financed Births with Incomes Above versus Below 138% of the Federal Poverty Level, 2014-2018</w:t>
      </w:r>
      <w:r w:rsidRPr="008F494B">
        <w:rPr>
          <w:rFonts w:ascii="Courier New" w:hAnsi="Courier New" w:cs="Courier New"/>
        </w:rPr>
        <w:br/>
      </w:r>
      <w:r w:rsidRPr="008F494B">
        <w:rPr>
          <w:rFonts w:ascii="Courier New" w:hAnsi="Courier New" w:cs="Courier New"/>
          <w:shd w:val="clear" w:color="auto" w:fill="FFFFFF"/>
        </w:rPr>
        <w:t>Source/Notes: SOURCE [</w:t>
      </w:r>
      <w:r w:rsidRPr="008F494B">
        <w:rPr>
          <w:rFonts w:ascii="Courier New" w:hAnsi="Courier New" w:cs="Courier New"/>
        </w:rPr>
        <w:t xml:space="preserve">Authors’ analysis of linked all payer claims data, income, and birth records for Medicaid-financed births in Colorado from 2014-2018.] </w:t>
      </w:r>
      <w:r w:rsidRPr="008F494B">
        <w:rPr>
          <w:rFonts w:ascii="Courier New" w:hAnsi="Courier New" w:cs="Courier New"/>
          <w:shd w:val="clear" w:color="auto" w:fill="FFFFFF"/>
        </w:rPr>
        <w:t>NOTES [</w:t>
      </w:r>
      <w:r w:rsidRPr="008F494B">
        <w:rPr>
          <w:rFonts w:ascii="Courier New" w:hAnsi="Courier New" w:cs="Courier New"/>
        </w:rPr>
        <w:t>Mean values are among full sample of women with incomes between 0-265% FPL at the time of birth. Discontinuity is the regression coefficient at the cutoff of 138% FPL for regressions with the covariate of interest as the outcome and all other covariates as controls, with standard errors clustered at the mother level.</w:t>
      </w:r>
      <w:r w:rsidRPr="008F494B">
        <w:rPr>
          <w:rFonts w:ascii="Courier New" w:hAnsi="Courier New" w:cs="Courier New"/>
          <w:shd w:val="clear" w:color="auto" w:fill="FFFFFF"/>
        </w:rPr>
        <w:t>]</w:t>
      </w:r>
      <w:r w:rsidRPr="008F494B">
        <w:rPr>
          <w:rFonts w:ascii="Courier New" w:hAnsi="Courier New" w:cs="Courier New"/>
        </w:rPr>
        <w:t xml:space="preserve"> </w:t>
      </w:r>
    </w:p>
    <w:p w14:paraId="5A2E79C7" w14:textId="3E4A2789" w:rsidR="008F494B" w:rsidRDefault="003602A9" w:rsidP="008F494B">
      <w:pPr>
        <w:rPr>
          <w:rFonts w:ascii="Courier New" w:hAnsi="Courier New" w:cs="Courier New"/>
        </w:rPr>
      </w:pPr>
      <w:r w:rsidRPr="008F494B">
        <w:br/>
      </w:r>
      <w:r w:rsidR="008F494B">
        <w:rPr>
          <w:rFonts w:ascii="Courier New" w:hAnsi="Courier New" w:cs="Courier New"/>
          <w:shd w:val="clear" w:color="auto" w:fill="FFFFFF"/>
        </w:rPr>
        <w:t>EXHIBIT 2</w:t>
      </w:r>
      <w:r w:rsidR="008F494B" w:rsidRPr="008F494B">
        <w:rPr>
          <w:rFonts w:ascii="Courier New" w:hAnsi="Courier New" w:cs="Courier New"/>
          <w:shd w:val="clear" w:color="auto" w:fill="FFFFFF"/>
        </w:rPr>
        <w:t xml:space="preserve"> (</w:t>
      </w:r>
      <w:r w:rsidR="008F494B">
        <w:rPr>
          <w:rFonts w:ascii="Courier New" w:hAnsi="Courier New" w:cs="Courier New"/>
          <w:shd w:val="clear" w:color="auto" w:fill="FFFFFF"/>
        </w:rPr>
        <w:t>figure</w:t>
      </w:r>
      <w:r w:rsidR="008F494B" w:rsidRPr="008F494B">
        <w:rPr>
          <w:rFonts w:ascii="Courier New" w:hAnsi="Courier New" w:cs="Courier New"/>
          <w:shd w:val="clear" w:color="auto" w:fill="FFFFFF"/>
        </w:rPr>
        <w:t>)</w:t>
      </w:r>
      <w:r w:rsidR="008F494B" w:rsidRPr="008F494B">
        <w:rPr>
          <w:rFonts w:ascii="Courier New" w:hAnsi="Courier New" w:cs="Courier New"/>
        </w:rPr>
        <w:br/>
      </w:r>
      <w:r w:rsidR="008F494B" w:rsidRPr="008F494B">
        <w:rPr>
          <w:rFonts w:ascii="Courier New" w:hAnsi="Courier New" w:cs="Courier New"/>
          <w:shd w:val="clear" w:color="auto" w:fill="FFFFFF"/>
        </w:rPr>
        <w:t xml:space="preserve">Caption: </w:t>
      </w:r>
      <w:r w:rsidR="008F494B" w:rsidRPr="008F494B">
        <w:rPr>
          <w:rFonts w:ascii="Courier New" w:hAnsi="Courier New" w:cs="Courier New"/>
        </w:rPr>
        <w:t>Mean Duration of Insurance Enrollment during the Postpartum Year by Income as a Percentage of the Federal Poverty Level (FPL)</w:t>
      </w:r>
      <w:r w:rsidR="008F494B" w:rsidRPr="008F494B">
        <w:rPr>
          <w:rFonts w:ascii="Courier New" w:hAnsi="Courier New" w:cs="Courier New"/>
        </w:rPr>
        <w:br/>
      </w:r>
      <w:r w:rsidR="008F494B" w:rsidRPr="008F494B">
        <w:rPr>
          <w:rFonts w:ascii="Courier New" w:hAnsi="Courier New" w:cs="Courier New"/>
          <w:shd w:val="clear" w:color="auto" w:fill="FFFFFF"/>
        </w:rPr>
        <w:t>Source/Notes: SOURCE [</w:t>
      </w:r>
      <w:r w:rsidR="008F494B" w:rsidRPr="008F494B">
        <w:rPr>
          <w:rFonts w:ascii="Courier New" w:hAnsi="Courier New" w:cs="Courier New"/>
        </w:rPr>
        <w:t xml:space="preserve">Authors’ analysis of linked all payer claims data, income, and birth records for Medicaid-financed births in Colorado from 2014-2018.] </w:t>
      </w:r>
      <w:r w:rsidR="008F494B" w:rsidRPr="008F494B">
        <w:rPr>
          <w:rFonts w:ascii="Courier New" w:hAnsi="Courier New" w:cs="Courier New"/>
          <w:shd w:val="clear" w:color="auto" w:fill="FFFFFF"/>
        </w:rPr>
        <w:t>NOTES [</w:t>
      </w:r>
      <w:r w:rsidR="008F494B" w:rsidRPr="008F494B">
        <w:rPr>
          <w:rFonts w:ascii="Courier New" w:hAnsi="Courier New" w:cs="Courier New"/>
        </w:rPr>
        <w:t>Dashed vertical line indicates 138% of the federal poverty level, the income threshold for Medicaid eligibility for low-income adults in Colorado. Each dot represents a binned average of values along the income distribution; each bin includes</w:t>
      </w:r>
      <w:r w:rsidR="008F494B">
        <w:rPr>
          <w:rFonts w:ascii="Courier New" w:hAnsi="Courier New" w:cs="Courier New"/>
        </w:rPr>
        <w:t xml:space="preserve"> an average of 2,732 births</w:t>
      </w:r>
      <w:r w:rsidR="008F494B" w:rsidRPr="008F494B">
        <w:rPr>
          <w:rFonts w:ascii="Courier New" w:hAnsi="Courier New" w:cs="Courier New"/>
        </w:rPr>
        <w:t xml:space="preserve">. </w:t>
      </w:r>
      <w:r w:rsidR="008F494B">
        <w:rPr>
          <w:rFonts w:ascii="Courier New" w:hAnsi="Courier New" w:cs="Courier New"/>
        </w:rPr>
        <w:t>The s</w:t>
      </w:r>
      <w:r w:rsidR="008F494B" w:rsidRPr="008F494B">
        <w:rPr>
          <w:rFonts w:ascii="Courier New" w:hAnsi="Courier New" w:cs="Courier New"/>
        </w:rPr>
        <w:t xml:space="preserve">haded region indicates data-driven </w:t>
      </w:r>
      <w:r w:rsidR="008F494B">
        <w:rPr>
          <w:rFonts w:ascii="Courier New" w:hAnsi="Courier New" w:cs="Courier New"/>
        </w:rPr>
        <w:t xml:space="preserve">income </w:t>
      </w:r>
      <w:r w:rsidR="008F494B" w:rsidRPr="008F494B">
        <w:rPr>
          <w:rFonts w:ascii="Courier New" w:hAnsi="Courier New" w:cs="Courier New"/>
        </w:rPr>
        <w:t>bandwidth</w:t>
      </w:r>
      <w:r w:rsidR="008F494B">
        <w:rPr>
          <w:rFonts w:ascii="Courier New" w:hAnsi="Courier New" w:cs="Courier New"/>
        </w:rPr>
        <w:t xml:space="preserve">. The blue regression lines were obtained from a </w:t>
      </w:r>
      <w:r w:rsidR="008F494B" w:rsidRPr="008F494B">
        <w:rPr>
          <w:rFonts w:ascii="Courier New" w:hAnsi="Courier New" w:cs="Courier New"/>
        </w:rPr>
        <w:t>local polynomial regression discontinuity</w:t>
      </w:r>
      <w:r w:rsidR="008F494B">
        <w:rPr>
          <w:rFonts w:ascii="Courier New" w:hAnsi="Courier New" w:cs="Courier New"/>
        </w:rPr>
        <w:t xml:space="preserve"> model</w:t>
      </w:r>
      <w:r w:rsidR="008F494B" w:rsidRPr="008F494B">
        <w:rPr>
          <w:rFonts w:ascii="Courier New" w:hAnsi="Courier New" w:cs="Courier New"/>
        </w:rPr>
        <w:t>.</w:t>
      </w:r>
      <w:r w:rsidR="008F494B" w:rsidRPr="008F494B">
        <w:rPr>
          <w:rFonts w:ascii="Courier New" w:hAnsi="Courier New" w:cs="Courier New"/>
          <w:shd w:val="clear" w:color="auto" w:fill="FFFFFF"/>
        </w:rPr>
        <w:t>]</w:t>
      </w:r>
      <w:r w:rsidR="008F494B" w:rsidRPr="008F494B">
        <w:rPr>
          <w:rFonts w:ascii="Courier New" w:hAnsi="Courier New" w:cs="Courier New"/>
        </w:rPr>
        <w:t xml:space="preserve"> </w:t>
      </w:r>
    </w:p>
    <w:p w14:paraId="3618BB62" w14:textId="0F37849D" w:rsidR="008F494B" w:rsidRDefault="008F494B" w:rsidP="008F494B">
      <w:pPr>
        <w:rPr>
          <w:rFonts w:ascii="Courier New" w:hAnsi="Courier New" w:cs="Courier New"/>
        </w:rPr>
      </w:pPr>
    </w:p>
    <w:p w14:paraId="341EDA2B" w14:textId="3DDB997F" w:rsidR="008F494B" w:rsidRDefault="008F494B" w:rsidP="008F494B">
      <w:pPr>
        <w:rPr>
          <w:rFonts w:ascii="Courier New" w:hAnsi="Courier New" w:cs="Courier New"/>
        </w:rPr>
      </w:pPr>
      <w:r>
        <w:rPr>
          <w:rFonts w:ascii="Courier New" w:hAnsi="Courier New" w:cs="Courier New"/>
          <w:shd w:val="clear" w:color="auto" w:fill="FFFFFF"/>
        </w:rPr>
        <w:t>EXHIBIT 3</w:t>
      </w:r>
      <w:r w:rsidRPr="008F494B">
        <w:rPr>
          <w:rFonts w:ascii="Courier New" w:hAnsi="Courier New" w:cs="Courier New"/>
          <w:shd w:val="clear" w:color="auto" w:fill="FFFFFF"/>
        </w:rPr>
        <w:t xml:space="preserve"> (</w:t>
      </w:r>
      <w:r>
        <w:rPr>
          <w:rFonts w:ascii="Courier New" w:hAnsi="Courier New" w:cs="Courier New"/>
          <w:shd w:val="clear" w:color="auto" w:fill="FFFFFF"/>
        </w:rPr>
        <w:t>figure</w:t>
      </w:r>
      <w:r w:rsidRPr="008F494B">
        <w:rPr>
          <w:rFonts w:ascii="Courier New" w:hAnsi="Courier New" w:cs="Courier New"/>
          <w:shd w:val="clear" w:color="auto" w:fill="FFFFFF"/>
        </w:rPr>
        <w:t>)</w:t>
      </w:r>
      <w:r w:rsidRPr="008F494B">
        <w:rPr>
          <w:rFonts w:ascii="Courier New" w:hAnsi="Courier New" w:cs="Courier New"/>
        </w:rPr>
        <w:br/>
      </w:r>
      <w:r w:rsidRPr="008F494B">
        <w:rPr>
          <w:rFonts w:ascii="Courier New" w:hAnsi="Courier New" w:cs="Courier New"/>
          <w:shd w:val="clear" w:color="auto" w:fill="FFFFFF"/>
        </w:rPr>
        <w:t xml:space="preserve">Caption: </w:t>
      </w:r>
      <w:r w:rsidRPr="008F494B">
        <w:rPr>
          <w:rFonts w:ascii="Courier New" w:hAnsi="Courier New" w:cs="Courier New"/>
        </w:rPr>
        <w:t>Rates of Coverage Disruptions during the Postpartum Year by Income as a Percentage of the Federal Poverty Level (FPL)</w:t>
      </w:r>
      <w:r w:rsidRPr="008F494B">
        <w:rPr>
          <w:rFonts w:ascii="Courier New" w:hAnsi="Courier New" w:cs="Courier New"/>
        </w:rPr>
        <w:br/>
      </w:r>
      <w:r w:rsidRPr="008F494B">
        <w:rPr>
          <w:rFonts w:ascii="Courier New" w:hAnsi="Courier New" w:cs="Courier New"/>
          <w:shd w:val="clear" w:color="auto" w:fill="FFFFFF"/>
        </w:rPr>
        <w:t>Source/Notes: SOURCE [</w:t>
      </w:r>
      <w:r w:rsidRPr="008F494B">
        <w:rPr>
          <w:rFonts w:ascii="Courier New" w:hAnsi="Courier New" w:cs="Courier New"/>
        </w:rPr>
        <w:t xml:space="preserve">Authors’ analysis of linked all payer claims data, income, and birth records for Medicaid-financed births in Colorado from 2014-2018.] </w:t>
      </w:r>
      <w:r w:rsidRPr="008F494B">
        <w:rPr>
          <w:rFonts w:ascii="Courier New" w:hAnsi="Courier New" w:cs="Courier New"/>
          <w:shd w:val="clear" w:color="auto" w:fill="FFFFFF"/>
        </w:rPr>
        <w:t>NOTES [</w:t>
      </w:r>
      <w:r w:rsidRPr="008F494B">
        <w:rPr>
          <w:rFonts w:ascii="Courier New" w:hAnsi="Courier New" w:cs="Courier New"/>
        </w:rPr>
        <w:t>Dashed vertical line indicates 138% of the federal poverty level, the income threshold for Medicaid eligibility for low-income adults in Colorado. Each dot represents a binned average of values along the income distribution; each bin includes</w:t>
      </w:r>
      <w:r>
        <w:rPr>
          <w:rFonts w:ascii="Courier New" w:hAnsi="Courier New" w:cs="Courier New"/>
        </w:rPr>
        <w:t xml:space="preserve"> an average of 2,732 births</w:t>
      </w:r>
      <w:r w:rsidRPr="008F494B">
        <w:rPr>
          <w:rFonts w:ascii="Courier New" w:hAnsi="Courier New" w:cs="Courier New"/>
        </w:rPr>
        <w:t xml:space="preserve">. </w:t>
      </w:r>
      <w:r>
        <w:rPr>
          <w:rFonts w:ascii="Courier New" w:hAnsi="Courier New" w:cs="Courier New"/>
        </w:rPr>
        <w:t>The s</w:t>
      </w:r>
      <w:r w:rsidRPr="008F494B">
        <w:rPr>
          <w:rFonts w:ascii="Courier New" w:hAnsi="Courier New" w:cs="Courier New"/>
        </w:rPr>
        <w:t xml:space="preserve">haded region indicates data-driven </w:t>
      </w:r>
      <w:r>
        <w:rPr>
          <w:rFonts w:ascii="Courier New" w:hAnsi="Courier New" w:cs="Courier New"/>
        </w:rPr>
        <w:t xml:space="preserve">income </w:t>
      </w:r>
      <w:r w:rsidRPr="008F494B">
        <w:rPr>
          <w:rFonts w:ascii="Courier New" w:hAnsi="Courier New" w:cs="Courier New"/>
        </w:rPr>
        <w:t>bandwidth</w:t>
      </w:r>
      <w:r>
        <w:rPr>
          <w:rFonts w:ascii="Courier New" w:hAnsi="Courier New" w:cs="Courier New"/>
        </w:rPr>
        <w:t xml:space="preserve">. The blue regression lines were obtained from a </w:t>
      </w:r>
      <w:r w:rsidRPr="008F494B">
        <w:rPr>
          <w:rFonts w:ascii="Courier New" w:hAnsi="Courier New" w:cs="Courier New"/>
        </w:rPr>
        <w:t>local polynomial regression discontinuity</w:t>
      </w:r>
      <w:r>
        <w:rPr>
          <w:rFonts w:ascii="Courier New" w:hAnsi="Courier New" w:cs="Courier New"/>
        </w:rPr>
        <w:t xml:space="preserve"> model</w:t>
      </w:r>
      <w:r w:rsidRPr="008F494B">
        <w:rPr>
          <w:rFonts w:ascii="Courier New" w:hAnsi="Courier New" w:cs="Courier New"/>
        </w:rPr>
        <w:t>.</w:t>
      </w:r>
      <w:r w:rsidRPr="008F494B">
        <w:rPr>
          <w:rFonts w:ascii="Courier New" w:hAnsi="Courier New" w:cs="Courier New"/>
          <w:shd w:val="clear" w:color="auto" w:fill="FFFFFF"/>
        </w:rPr>
        <w:t>]</w:t>
      </w:r>
      <w:r w:rsidRPr="008F494B">
        <w:rPr>
          <w:rFonts w:ascii="Courier New" w:hAnsi="Courier New" w:cs="Courier New"/>
        </w:rPr>
        <w:t xml:space="preserve"> </w:t>
      </w:r>
    </w:p>
    <w:p w14:paraId="244A6734" w14:textId="77777777" w:rsidR="008F494B" w:rsidRDefault="008F494B" w:rsidP="008F494B">
      <w:pPr>
        <w:rPr>
          <w:rFonts w:ascii="Courier New" w:hAnsi="Courier New" w:cs="Courier New"/>
        </w:rPr>
      </w:pPr>
    </w:p>
    <w:p w14:paraId="004CFF09" w14:textId="77777777" w:rsidR="008F494B" w:rsidRDefault="008F494B" w:rsidP="008F494B">
      <w:pPr>
        <w:spacing w:after="0"/>
        <w:rPr>
          <w:rFonts w:ascii="Courier New" w:hAnsi="Courier New" w:cs="Courier New"/>
        </w:rPr>
      </w:pPr>
      <w:r>
        <w:rPr>
          <w:rFonts w:ascii="Courier New" w:hAnsi="Courier New" w:cs="Courier New"/>
          <w:shd w:val="clear" w:color="auto" w:fill="FFFFFF"/>
        </w:rPr>
        <w:t>EXHIBIT 4</w:t>
      </w:r>
      <w:r w:rsidRPr="008F494B">
        <w:rPr>
          <w:rFonts w:ascii="Courier New" w:hAnsi="Courier New" w:cs="Courier New"/>
          <w:shd w:val="clear" w:color="auto" w:fill="FFFFFF"/>
        </w:rPr>
        <w:t xml:space="preserve"> (</w:t>
      </w:r>
      <w:r>
        <w:rPr>
          <w:rFonts w:ascii="Courier New" w:hAnsi="Courier New" w:cs="Courier New"/>
          <w:shd w:val="clear" w:color="auto" w:fill="FFFFFF"/>
        </w:rPr>
        <w:t>table</w:t>
      </w:r>
      <w:r w:rsidRPr="008F494B">
        <w:rPr>
          <w:rFonts w:ascii="Courier New" w:hAnsi="Courier New" w:cs="Courier New"/>
          <w:shd w:val="clear" w:color="auto" w:fill="FFFFFF"/>
        </w:rPr>
        <w:t>)</w:t>
      </w:r>
      <w:r w:rsidRPr="008F494B">
        <w:rPr>
          <w:rFonts w:ascii="Courier New" w:hAnsi="Courier New" w:cs="Courier New"/>
        </w:rPr>
        <w:br/>
      </w:r>
      <w:r w:rsidRPr="008F494B">
        <w:rPr>
          <w:rFonts w:ascii="Courier New" w:hAnsi="Courier New" w:cs="Courier New"/>
          <w:shd w:val="clear" w:color="auto" w:fill="FFFFFF"/>
        </w:rPr>
        <w:t xml:space="preserve">Caption: </w:t>
      </w:r>
      <w:r w:rsidRPr="008F494B">
        <w:rPr>
          <w:rFonts w:ascii="Courier New" w:hAnsi="Courier New" w:cs="Courier New"/>
        </w:rPr>
        <w:t>Type of Insurance Coverage and Continuity of Enrollment during the Postpartum Year by Income-Based Pregnancy-Related Medicaid Eligibility</w:t>
      </w:r>
    </w:p>
    <w:p w14:paraId="5565F7AD" w14:textId="39C34922" w:rsidR="008F494B" w:rsidRDefault="008F494B" w:rsidP="00EF1769">
      <w:pPr>
        <w:rPr>
          <w:rFonts w:ascii="Courier New" w:hAnsi="Courier New" w:cs="Courier New"/>
        </w:rPr>
      </w:pPr>
      <w:r w:rsidRPr="008F494B">
        <w:rPr>
          <w:rFonts w:ascii="Courier New" w:hAnsi="Courier New" w:cs="Courier New"/>
          <w:shd w:val="clear" w:color="auto" w:fill="FFFFFF"/>
        </w:rPr>
        <w:t>Source/Notes: SOURCE [</w:t>
      </w:r>
      <w:r w:rsidRPr="008F494B">
        <w:rPr>
          <w:rFonts w:ascii="Courier New" w:hAnsi="Courier New" w:cs="Courier New"/>
        </w:rPr>
        <w:t xml:space="preserve">Authors’ analysis of linked all payer claims data, income, and birth records for Medicaid-financed births in Colorado from 2014-2018.] </w:t>
      </w:r>
      <w:r w:rsidRPr="008F494B">
        <w:rPr>
          <w:rFonts w:ascii="Courier New" w:hAnsi="Courier New" w:cs="Courier New"/>
          <w:shd w:val="clear" w:color="auto" w:fill="FFFFFF"/>
        </w:rPr>
        <w:t>NOTES [</w:t>
      </w:r>
      <w:r w:rsidR="00EF1769" w:rsidRPr="008F494B">
        <w:rPr>
          <w:rFonts w:ascii="Courier New" w:hAnsi="Courier New" w:cs="Courier New"/>
        </w:rPr>
        <w:t xml:space="preserve">Columns 1 and 2 display the mean values among the full income sample of births to women with incomes below 265% FPL. Clustered standard errors at the mother-level are shown below means in parentheses; 95% confidence intervals are shown below regression coefficients in brackets. * </w:t>
      </w:r>
      <w:r w:rsidR="00EF1769" w:rsidRPr="008F494B">
        <w:rPr>
          <w:rFonts w:ascii="Courier New" w:hAnsi="Courier New" w:cs="Courier New"/>
          <w:i/>
        </w:rPr>
        <w:t>p</w:t>
      </w:r>
      <w:r w:rsidR="00EF1769" w:rsidRPr="008F494B">
        <w:rPr>
          <w:rFonts w:ascii="Courier New" w:hAnsi="Courier New" w:cs="Courier New"/>
        </w:rPr>
        <w:t xml:space="preserve"> &lt; 0.05; ** </w:t>
      </w:r>
      <w:r w:rsidR="00EF1769" w:rsidRPr="008F494B">
        <w:rPr>
          <w:rFonts w:ascii="Courier New" w:hAnsi="Courier New" w:cs="Courier New"/>
          <w:i/>
        </w:rPr>
        <w:t>p</w:t>
      </w:r>
      <w:r w:rsidR="00EF1769" w:rsidRPr="008F494B">
        <w:rPr>
          <w:rFonts w:ascii="Courier New" w:hAnsi="Courier New" w:cs="Courier New"/>
        </w:rPr>
        <w:t xml:space="preserve"> &lt; 0.01; *** </w:t>
      </w:r>
      <w:r w:rsidR="00EF1769" w:rsidRPr="008F494B">
        <w:rPr>
          <w:rFonts w:ascii="Courier New" w:hAnsi="Courier New" w:cs="Courier New"/>
          <w:i/>
        </w:rPr>
        <w:t>p</w:t>
      </w:r>
      <w:r w:rsidR="00EF1769">
        <w:rPr>
          <w:rFonts w:ascii="Courier New" w:hAnsi="Courier New" w:cs="Courier New"/>
        </w:rPr>
        <w:t xml:space="preserve"> &lt; 0.001.]</w:t>
      </w:r>
    </w:p>
    <w:p w14:paraId="41F30D1A" w14:textId="77777777" w:rsidR="008F494B" w:rsidRDefault="008F494B" w:rsidP="008F494B">
      <w:pPr>
        <w:rPr>
          <w:rFonts w:ascii="Courier New" w:hAnsi="Courier New" w:cs="Courier New"/>
        </w:rPr>
      </w:pPr>
    </w:p>
    <w:p w14:paraId="1E243C4C" w14:textId="127DBBCF" w:rsidR="008F494B" w:rsidRDefault="008F494B" w:rsidP="008F494B">
      <w:pPr>
        <w:rPr>
          <w:rFonts w:ascii="Courier New" w:hAnsi="Courier New" w:cs="Courier New"/>
        </w:rPr>
      </w:pPr>
    </w:p>
    <w:p w14:paraId="15548BCA" w14:textId="77777777" w:rsidR="00EF1769" w:rsidRDefault="00EF1769" w:rsidP="003602A9">
      <w:pPr>
        <w:spacing w:after="0" w:line="480" w:lineRule="auto"/>
      </w:pPr>
    </w:p>
    <w:p w14:paraId="6C15D5CF" w14:textId="4877E953" w:rsidR="00EF1769" w:rsidRDefault="00EF1769" w:rsidP="003602A9">
      <w:pPr>
        <w:spacing w:after="0" w:line="480" w:lineRule="auto"/>
      </w:pPr>
    </w:p>
    <w:p w14:paraId="3B3EDE0F" w14:textId="60C51730" w:rsidR="001E7E79" w:rsidRDefault="001E7E79" w:rsidP="003602A9">
      <w:pPr>
        <w:spacing w:after="0" w:line="480" w:lineRule="auto"/>
      </w:pPr>
    </w:p>
    <w:p w14:paraId="04176C5A" w14:textId="0ED9848E" w:rsidR="001E7E79" w:rsidRDefault="001E7E79" w:rsidP="003602A9">
      <w:pPr>
        <w:spacing w:after="0" w:line="480" w:lineRule="auto"/>
      </w:pPr>
    </w:p>
    <w:p w14:paraId="49BEF428" w14:textId="22B8CC75" w:rsidR="001E7E79" w:rsidRDefault="001E7E79" w:rsidP="003602A9">
      <w:pPr>
        <w:spacing w:after="0" w:line="480" w:lineRule="auto"/>
      </w:pPr>
    </w:p>
    <w:p w14:paraId="26886B50" w14:textId="28E0E9FB" w:rsidR="001E7E79" w:rsidRDefault="001E7E79" w:rsidP="003602A9">
      <w:pPr>
        <w:spacing w:after="0" w:line="480" w:lineRule="auto"/>
      </w:pPr>
    </w:p>
    <w:p w14:paraId="577D0B63" w14:textId="746FB338" w:rsidR="001E7E79" w:rsidRDefault="001E7E79" w:rsidP="003602A9">
      <w:pPr>
        <w:spacing w:after="0" w:line="480" w:lineRule="auto"/>
      </w:pPr>
    </w:p>
    <w:p w14:paraId="7C3B52BE" w14:textId="0F9523CA" w:rsidR="001E7E79" w:rsidRDefault="001E7E79" w:rsidP="003602A9">
      <w:pPr>
        <w:spacing w:after="0" w:line="480" w:lineRule="auto"/>
      </w:pPr>
    </w:p>
    <w:p w14:paraId="678AAD29" w14:textId="4EAD033A" w:rsidR="001E7E79" w:rsidRDefault="001E7E79" w:rsidP="003602A9">
      <w:pPr>
        <w:spacing w:after="0" w:line="480" w:lineRule="auto"/>
      </w:pPr>
    </w:p>
    <w:p w14:paraId="5E619D7D" w14:textId="464D93F3" w:rsidR="00166632" w:rsidRDefault="00166632" w:rsidP="003602A9">
      <w:pPr>
        <w:spacing w:after="0" w:line="480" w:lineRule="auto"/>
      </w:pPr>
    </w:p>
    <w:p w14:paraId="2931A234" w14:textId="77777777" w:rsidR="00166632" w:rsidRDefault="00166632" w:rsidP="003602A9">
      <w:pPr>
        <w:spacing w:after="0" w:line="480" w:lineRule="auto"/>
      </w:pPr>
    </w:p>
    <w:p w14:paraId="55A1FAAC" w14:textId="6306EC9F" w:rsidR="001E7E79" w:rsidRDefault="001E7E79" w:rsidP="003602A9">
      <w:pPr>
        <w:spacing w:after="0" w:line="480" w:lineRule="auto"/>
      </w:pPr>
    </w:p>
    <w:p w14:paraId="1BB085DA" w14:textId="0C7F6F4F" w:rsidR="001E7E79" w:rsidRDefault="001E7E79" w:rsidP="003602A9">
      <w:pPr>
        <w:spacing w:after="0" w:line="480" w:lineRule="auto"/>
      </w:pPr>
    </w:p>
    <w:p w14:paraId="0FDDEAD1" w14:textId="367854A3" w:rsidR="001E7E79" w:rsidRDefault="001E7E79" w:rsidP="003602A9">
      <w:pPr>
        <w:spacing w:after="0" w:line="480" w:lineRule="auto"/>
      </w:pPr>
    </w:p>
    <w:p w14:paraId="4153CDC1" w14:textId="13D4E7E2" w:rsidR="001E7E79" w:rsidRDefault="001E7E79" w:rsidP="003602A9">
      <w:pPr>
        <w:spacing w:after="0" w:line="480" w:lineRule="auto"/>
      </w:pPr>
    </w:p>
    <w:p w14:paraId="7330473C" w14:textId="40D8E410" w:rsidR="00E231B5" w:rsidRDefault="00E231B5" w:rsidP="00E231B5">
      <w:pPr>
        <w:spacing w:after="0" w:line="480" w:lineRule="auto"/>
        <w:rPr>
          <w:rFonts w:ascii="Courier New" w:hAnsi="Courier New" w:cs="Courier New"/>
        </w:rPr>
      </w:pPr>
    </w:p>
    <w:p w14:paraId="4A861574" w14:textId="77777777" w:rsidR="00E231B5" w:rsidRPr="009C0045" w:rsidRDefault="00E231B5" w:rsidP="00E231B5">
      <w:pPr>
        <w:spacing w:after="0" w:line="240" w:lineRule="auto"/>
        <w:rPr>
          <w:rFonts w:ascii="Courier New" w:hAnsi="Courier New" w:cs="Courier New"/>
          <w:b/>
          <w:color w:val="FF0000"/>
        </w:rPr>
      </w:pPr>
      <w:r>
        <w:rPr>
          <w:rFonts w:ascii="Courier New" w:hAnsi="Courier New" w:cs="Courier New"/>
          <w:shd w:val="clear" w:color="auto" w:fill="FFFFFF"/>
        </w:rPr>
        <w:t>EXHIBIT 1:</w:t>
      </w:r>
      <w:r w:rsidRPr="008F494B">
        <w:rPr>
          <w:rFonts w:ascii="Courier New" w:hAnsi="Courier New" w:cs="Courier New"/>
          <w:shd w:val="clear" w:color="auto" w:fill="FFFFFF"/>
        </w:rPr>
        <w:t xml:space="preserve"> </w:t>
      </w:r>
      <w:r w:rsidRPr="008F494B">
        <w:rPr>
          <w:rFonts w:ascii="Courier New" w:hAnsi="Courier New" w:cs="Courier New"/>
        </w:rPr>
        <w:t xml:space="preserve">Characteristics of Colorado Women with Medicaid-Financed Births with Incomes Above versus Below </w:t>
      </w:r>
      <w:r>
        <w:rPr>
          <w:rFonts w:ascii="Courier New" w:hAnsi="Courier New" w:cs="Courier New"/>
        </w:rPr>
        <w:t>the Income Cutoff for Postpartum Medicaid Eligibility (</w:t>
      </w:r>
      <w:r w:rsidRPr="008F494B">
        <w:rPr>
          <w:rFonts w:ascii="Courier New" w:hAnsi="Courier New" w:cs="Courier New"/>
        </w:rPr>
        <w:t>138% of the Federal Poverty Level</w:t>
      </w:r>
      <w:r>
        <w:rPr>
          <w:rFonts w:ascii="Courier New" w:hAnsi="Courier New" w:cs="Courier New"/>
        </w:rPr>
        <w:t>)</w:t>
      </w:r>
      <w:r w:rsidRPr="008F494B">
        <w:rPr>
          <w:rFonts w:ascii="Courier New" w:hAnsi="Courier New" w:cs="Courier New"/>
        </w:rPr>
        <w:t>, 2014-2018</w:t>
      </w:r>
      <w:r w:rsidRPr="008F494B">
        <w:rPr>
          <w:rFonts w:ascii="Courier New" w:hAnsi="Courier New" w:cs="Courier New"/>
        </w:rPr>
        <w:br/>
      </w:r>
    </w:p>
    <w:tbl>
      <w:tblPr>
        <w:tblStyle w:val="TableGrid"/>
        <w:tblW w:w="10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0"/>
        <w:gridCol w:w="2324"/>
        <w:gridCol w:w="2335"/>
        <w:gridCol w:w="1984"/>
      </w:tblGrid>
      <w:tr w:rsidR="00E231B5" w:rsidRPr="008F494B" w14:paraId="3AFEF6C7" w14:textId="77777777" w:rsidTr="001403E0">
        <w:trPr>
          <w:trHeight w:val="746"/>
        </w:trPr>
        <w:tc>
          <w:tcPr>
            <w:tcW w:w="3390" w:type="dxa"/>
            <w:tcBorders>
              <w:top w:val="single" w:sz="4" w:space="0" w:color="auto"/>
              <w:bottom w:val="single" w:sz="4" w:space="0" w:color="auto"/>
            </w:tcBorders>
          </w:tcPr>
          <w:p w14:paraId="14F1F316" w14:textId="77777777" w:rsidR="00E231B5" w:rsidRDefault="00E231B5" w:rsidP="001403E0">
            <w:pPr>
              <w:rPr>
                <w:rFonts w:ascii="Times New Roman" w:hAnsi="Times New Roman" w:cs="Times New Roman"/>
              </w:rPr>
            </w:pPr>
          </w:p>
          <w:p w14:paraId="210754B5" w14:textId="77777777" w:rsidR="00E231B5" w:rsidRDefault="00E231B5" w:rsidP="001403E0">
            <w:pPr>
              <w:rPr>
                <w:rFonts w:ascii="Times New Roman" w:hAnsi="Times New Roman" w:cs="Times New Roman"/>
              </w:rPr>
            </w:pPr>
          </w:p>
          <w:p w14:paraId="314962B2" w14:textId="77777777" w:rsidR="00E231B5" w:rsidRDefault="00E231B5" w:rsidP="001403E0">
            <w:pPr>
              <w:rPr>
                <w:rFonts w:ascii="Times New Roman" w:hAnsi="Times New Roman" w:cs="Times New Roman"/>
              </w:rPr>
            </w:pPr>
            <w:r>
              <w:rPr>
                <w:rFonts w:ascii="Times New Roman" w:hAnsi="Times New Roman" w:cs="Times New Roman"/>
              </w:rPr>
              <w:t>Descriptive Characteristics</w:t>
            </w:r>
          </w:p>
        </w:tc>
        <w:tc>
          <w:tcPr>
            <w:tcW w:w="4659" w:type="dxa"/>
            <w:gridSpan w:val="2"/>
            <w:tcBorders>
              <w:top w:val="single" w:sz="4" w:space="0" w:color="auto"/>
              <w:bottom w:val="single" w:sz="4" w:space="0" w:color="auto"/>
            </w:tcBorders>
            <w:vAlign w:val="bottom"/>
          </w:tcPr>
          <w:p w14:paraId="675C1051" w14:textId="77777777" w:rsidR="00E231B5" w:rsidRPr="008F494B" w:rsidRDefault="00E231B5" w:rsidP="001403E0">
            <w:pPr>
              <w:jc w:val="center"/>
              <w:rPr>
                <w:rFonts w:ascii="Times New Roman" w:hAnsi="Times New Roman" w:cs="Times New Roman"/>
              </w:rPr>
            </w:pPr>
            <w:r>
              <w:rPr>
                <w:rFonts w:ascii="Times New Roman" w:hAnsi="Times New Roman" w:cs="Times New Roman"/>
              </w:rPr>
              <w:t>Income as a Percentage of the Federal Poverty Level (FPL)</w:t>
            </w:r>
          </w:p>
        </w:tc>
        <w:tc>
          <w:tcPr>
            <w:tcW w:w="1984" w:type="dxa"/>
            <w:tcBorders>
              <w:top w:val="single" w:sz="4" w:space="0" w:color="auto"/>
              <w:bottom w:val="single" w:sz="4" w:space="0" w:color="auto"/>
            </w:tcBorders>
            <w:vAlign w:val="bottom"/>
          </w:tcPr>
          <w:p w14:paraId="51EAE278"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rPr>
              <w:t xml:space="preserve">Discontinuity at </w:t>
            </w:r>
            <w:r>
              <w:rPr>
                <w:rFonts w:ascii="Times New Roman" w:hAnsi="Times New Roman" w:cs="Times New Roman"/>
              </w:rPr>
              <w:t xml:space="preserve">the </w:t>
            </w:r>
            <w:r w:rsidRPr="008F494B">
              <w:rPr>
                <w:rFonts w:ascii="Times New Roman" w:hAnsi="Times New Roman" w:cs="Times New Roman"/>
              </w:rPr>
              <w:t>138% FPL</w:t>
            </w:r>
            <w:r>
              <w:rPr>
                <w:rFonts w:ascii="Times New Roman" w:hAnsi="Times New Roman" w:cs="Times New Roman"/>
              </w:rPr>
              <w:t xml:space="preserve"> income cutoff</w:t>
            </w:r>
          </w:p>
        </w:tc>
      </w:tr>
      <w:tr w:rsidR="00E231B5" w:rsidRPr="008F494B" w14:paraId="56CCBFAC" w14:textId="77777777" w:rsidTr="001403E0">
        <w:trPr>
          <w:trHeight w:val="746"/>
        </w:trPr>
        <w:tc>
          <w:tcPr>
            <w:tcW w:w="3390" w:type="dxa"/>
            <w:tcBorders>
              <w:top w:val="single" w:sz="4" w:space="0" w:color="auto"/>
              <w:bottom w:val="single" w:sz="4" w:space="0" w:color="auto"/>
            </w:tcBorders>
          </w:tcPr>
          <w:p w14:paraId="624DFA52" w14:textId="77777777" w:rsidR="00E231B5" w:rsidRPr="008F494B" w:rsidRDefault="00E231B5" w:rsidP="001403E0">
            <w:pPr>
              <w:rPr>
                <w:rFonts w:ascii="Times New Roman" w:hAnsi="Times New Roman" w:cs="Times New Roman"/>
              </w:rPr>
            </w:pPr>
          </w:p>
        </w:tc>
        <w:tc>
          <w:tcPr>
            <w:tcW w:w="2324" w:type="dxa"/>
            <w:tcBorders>
              <w:top w:val="single" w:sz="4" w:space="0" w:color="auto"/>
              <w:bottom w:val="single" w:sz="4" w:space="0" w:color="auto"/>
            </w:tcBorders>
            <w:vAlign w:val="bottom"/>
          </w:tcPr>
          <w:p w14:paraId="6489074F"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rPr>
              <w:t>≤138% FPL</w:t>
            </w:r>
          </w:p>
        </w:tc>
        <w:tc>
          <w:tcPr>
            <w:tcW w:w="2335" w:type="dxa"/>
            <w:tcBorders>
              <w:top w:val="single" w:sz="4" w:space="0" w:color="auto"/>
              <w:bottom w:val="single" w:sz="4" w:space="0" w:color="auto"/>
            </w:tcBorders>
            <w:vAlign w:val="bottom"/>
          </w:tcPr>
          <w:p w14:paraId="77EA54A3"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rPr>
              <w:t>139-265% FPL</w:t>
            </w:r>
          </w:p>
        </w:tc>
        <w:tc>
          <w:tcPr>
            <w:tcW w:w="1984" w:type="dxa"/>
            <w:tcBorders>
              <w:top w:val="single" w:sz="4" w:space="0" w:color="auto"/>
              <w:bottom w:val="single" w:sz="4" w:space="0" w:color="auto"/>
            </w:tcBorders>
            <w:vAlign w:val="bottom"/>
          </w:tcPr>
          <w:p w14:paraId="73BDE37A" w14:textId="77777777" w:rsidR="00E231B5" w:rsidRPr="008F494B" w:rsidRDefault="00E231B5" w:rsidP="001403E0">
            <w:pPr>
              <w:jc w:val="center"/>
              <w:rPr>
                <w:rFonts w:ascii="Times New Roman" w:hAnsi="Times New Roman" w:cs="Times New Roman"/>
              </w:rPr>
            </w:pPr>
          </w:p>
        </w:tc>
      </w:tr>
      <w:tr w:rsidR="00E231B5" w:rsidRPr="008F494B" w14:paraId="6011093D" w14:textId="77777777" w:rsidTr="001403E0">
        <w:trPr>
          <w:trHeight w:val="372"/>
        </w:trPr>
        <w:tc>
          <w:tcPr>
            <w:tcW w:w="3390" w:type="dxa"/>
            <w:tcBorders>
              <w:top w:val="single" w:sz="4" w:space="0" w:color="auto"/>
            </w:tcBorders>
            <w:vAlign w:val="bottom"/>
          </w:tcPr>
          <w:p w14:paraId="07E2092C"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Age, Mean</w:t>
            </w:r>
          </w:p>
        </w:tc>
        <w:tc>
          <w:tcPr>
            <w:tcW w:w="2324" w:type="dxa"/>
            <w:tcBorders>
              <w:top w:val="single" w:sz="4" w:space="0" w:color="auto"/>
            </w:tcBorders>
            <w:vAlign w:val="bottom"/>
          </w:tcPr>
          <w:p w14:paraId="05868EBE"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27.18</w:t>
            </w:r>
          </w:p>
        </w:tc>
        <w:tc>
          <w:tcPr>
            <w:tcW w:w="2335" w:type="dxa"/>
            <w:tcBorders>
              <w:top w:val="single" w:sz="4" w:space="0" w:color="auto"/>
            </w:tcBorders>
            <w:vAlign w:val="bottom"/>
          </w:tcPr>
          <w:p w14:paraId="161EB384"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28.27</w:t>
            </w:r>
          </w:p>
        </w:tc>
        <w:tc>
          <w:tcPr>
            <w:tcW w:w="1984" w:type="dxa"/>
            <w:tcBorders>
              <w:top w:val="single" w:sz="4" w:space="0" w:color="auto"/>
            </w:tcBorders>
            <w:vAlign w:val="bottom"/>
          </w:tcPr>
          <w:p w14:paraId="32D9940A"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0.27</w:t>
            </w:r>
          </w:p>
        </w:tc>
      </w:tr>
      <w:tr w:rsidR="00E231B5" w:rsidRPr="008F494B" w14:paraId="44424907" w14:textId="77777777" w:rsidTr="001403E0">
        <w:trPr>
          <w:trHeight w:val="389"/>
        </w:trPr>
        <w:tc>
          <w:tcPr>
            <w:tcW w:w="3390" w:type="dxa"/>
            <w:vAlign w:val="bottom"/>
          </w:tcPr>
          <w:p w14:paraId="089C5F8D"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Race and Ethnicity, %</w:t>
            </w:r>
          </w:p>
        </w:tc>
        <w:tc>
          <w:tcPr>
            <w:tcW w:w="2324" w:type="dxa"/>
            <w:vAlign w:val="bottom"/>
          </w:tcPr>
          <w:p w14:paraId="720A5765" w14:textId="77777777" w:rsidR="00E231B5" w:rsidRPr="008F494B" w:rsidRDefault="00E231B5" w:rsidP="001403E0">
            <w:pPr>
              <w:rPr>
                <w:rFonts w:ascii="Times New Roman" w:hAnsi="Times New Roman" w:cs="Times New Roman"/>
              </w:rPr>
            </w:pPr>
          </w:p>
        </w:tc>
        <w:tc>
          <w:tcPr>
            <w:tcW w:w="2335" w:type="dxa"/>
            <w:vAlign w:val="bottom"/>
          </w:tcPr>
          <w:p w14:paraId="11C7C038" w14:textId="77777777" w:rsidR="00E231B5" w:rsidRPr="008F494B" w:rsidRDefault="00E231B5" w:rsidP="001403E0">
            <w:pPr>
              <w:jc w:val="center"/>
              <w:rPr>
                <w:rFonts w:ascii="Times New Roman" w:hAnsi="Times New Roman" w:cs="Times New Roman"/>
              </w:rPr>
            </w:pPr>
          </w:p>
        </w:tc>
        <w:tc>
          <w:tcPr>
            <w:tcW w:w="1984" w:type="dxa"/>
            <w:vAlign w:val="bottom"/>
          </w:tcPr>
          <w:p w14:paraId="3725E801" w14:textId="77777777" w:rsidR="00E231B5" w:rsidRPr="008F494B" w:rsidRDefault="00E231B5" w:rsidP="001403E0">
            <w:pPr>
              <w:jc w:val="center"/>
              <w:rPr>
                <w:rFonts w:ascii="Times New Roman" w:hAnsi="Times New Roman" w:cs="Times New Roman"/>
              </w:rPr>
            </w:pPr>
          </w:p>
        </w:tc>
      </w:tr>
      <w:tr w:rsidR="00E231B5" w:rsidRPr="008F494B" w14:paraId="1F7EBCFD" w14:textId="77777777" w:rsidTr="001403E0">
        <w:trPr>
          <w:trHeight w:val="372"/>
        </w:trPr>
        <w:tc>
          <w:tcPr>
            <w:tcW w:w="3390" w:type="dxa"/>
            <w:vAlign w:val="bottom"/>
          </w:tcPr>
          <w:p w14:paraId="3DF86324"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White</w:t>
            </w:r>
          </w:p>
        </w:tc>
        <w:tc>
          <w:tcPr>
            <w:tcW w:w="2324" w:type="dxa"/>
            <w:vAlign w:val="bottom"/>
          </w:tcPr>
          <w:p w14:paraId="7D002E7F"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73.94</w:t>
            </w:r>
          </w:p>
        </w:tc>
        <w:tc>
          <w:tcPr>
            <w:tcW w:w="2335" w:type="dxa"/>
            <w:vAlign w:val="bottom"/>
          </w:tcPr>
          <w:p w14:paraId="0B04B6DA"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77.26</w:t>
            </w:r>
          </w:p>
        </w:tc>
        <w:tc>
          <w:tcPr>
            <w:tcW w:w="1984" w:type="dxa"/>
            <w:vAlign w:val="bottom"/>
          </w:tcPr>
          <w:p w14:paraId="4EE76E49"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7B85D762" w14:textId="77777777" w:rsidTr="001403E0">
        <w:trPr>
          <w:trHeight w:val="372"/>
        </w:trPr>
        <w:tc>
          <w:tcPr>
            <w:tcW w:w="3390" w:type="dxa"/>
            <w:vAlign w:val="bottom"/>
          </w:tcPr>
          <w:p w14:paraId="5C2500E9"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Black</w:t>
            </w:r>
          </w:p>
        </w:tc>
        <w:tc>
          <w:tcPr>
            <w:tcW w:w="2324" w:type="dxa"/>
            <w:vAlign w:val="bottom"/>
          </w:tcPr>
          <w:p w14:paraId="12A0E408"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9.83</w:t>
            </w:r>
          </w:p>
        </w:tc>
        <w:tc>
          <w:tcPr>
            <w:tcW w:w="2335" w:type="dxa"/>
            <w:vAlign w:val="bottom"/>
          </w:tcPr>
          <w:p w14:paraId="4158C446"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7.49</w:t>
            </w:r>
          </w:p>
        </w:tc>
        <w:tc>
          <w:tcPr>
            <w:tcW w:w="1984" w:type="dxa"/>
            <w:vAlign w:val="bottom"/>
          </w:tcPr>
          <w:p w14:paraId="056E8235"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0.00</w:t>
            </w:r>
          </w:p>
        </w:tc>
      </w:tr>
      <w:tr w:rsidR="00E231B5" w:rsidRPr="008F494B" w14:paraId="2ED0DF4C" w14:textId="77777777" w:rsidTr="001403E0">
        <w:trPr>
          <w:trHeight w:val="372"/>
        </w:trPr>
        <w:tc>
          <w:tcPr>
            <w:tcW w:w="3390" w:type="dxa"/>
            <w:vAlign w:val="bottom"/>
          </w:tcPr>
          <w:p w14:paraId="58A4CA47"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Asian</w:t>
            </w:r>
          </w:p>
        </w:tc>
        <w:tc>
          <w:tcPr>
            <w:tcW w:w="2324" w:type="dxa"/>
            <w:vAlign w:val="bottom"/>
          </w:tcPr>
          <w:p w14:paraId="44F0F36A"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3.21</w:t>
            </w:r>
          </w:p>
        </w:tc>
        <w:tc>
          <w:tcPr>
            <w:tcW w:w="2335" w:type="dxa"/>
            <w:vAlign w:val="bottom"/>
          </w:tcPr>
          <w:p w14:paraId="6AB6F961"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4.70</w:t>
            </w:r>
          </w:p>
        </w:tc>
        <w:tc>
          <w:tcPr>
            <w:tcW w:w="1984" w:type="dxa"/>
            <w:vAlign w:val="bottom"/>
          </w:tcPr>
          <w:p w14:paraId="0889F035"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0.00</w:t>
            </w:r>
          </w:p>
        </w:tc>
      </w:tr>
      <w:tr w:rsidR="00E231B5" w:rsidRPr="008F494B" w14:paraId="035713F0" w14:textId="77777777" w:rsidTr="001403E0">
        <w:trPr>
          <w:trHeight w:val="372"/>
        </w:trPr>
        <w:tc>
          <w:tcPr>
            <w:tcW w:w="3390" w:type="dxa"/>
            <w:vAlign w:val="bottom"/>
          </w:tcPr>
          <w:p w14:paraId="1E13295F"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Hispanic</w:t>
            </w:r>
          </w:p>
        </w:tc>
        <w:tc>
          <w:tcPr>
            <w:tcW w:w="2324" w:type="dxa"/>
            <w:vAlign w:val="bottom"/>
          </w:tcPr>
          <w:p w14:paraId="6026F548"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47.39</w:t>
            </w:r>
          </w:p>
        </w:tc>
        <w:tc>
          <w:tcPr>
            <w:tcW w:w="2335" w:type="dxa"/>
            <w:vAlign w:val="bottom"/>
          </w:tcPr>
          <w:p w14:paraId="519CA7D8"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40.22</w:t>
            </w:r>
          </w:p>
        </w:tc>
        <w:tc>
          <w:tcPr>
            <w:tcW w:w="1984" w:type="dxa"/>
            <w:vAlign w:val="bottom"/>
          </w:tcPr>
          <w:p w14:paraId="01DFD766"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0.00</w:t>
            </w:r>
          </w:p>
        </w:tc>
      </w:tr>
      <w:tr w:rsidR="00E231B5" w:rsidRPr="008F494B" w14:paraId="58484EEA" w14:textId="77777777" w:rsidTr="001403E0">
        <w:trPr>
          <w:trHeight w:val="389"/>
        </w:trPr>
        <w:tc>
          <w:tcPr>
            <w:tcW w:w="3390" w:type="dxa"/>
            <w:vAlign w:val="bottom"/>
          </w:tcPr>
          <w:p w14:paraId="3EA4944A"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Other Race</w:t>
            </w:r>
          </w:p>
        </w:tc>
        <w:tc>
          <w:tcPr>
            <w:tcW w:w="2324" w:type="dxa"/>
            <w:vAlign w:val="bottom"/>
          </w:tcPr>
          <w:p w14:paraId="4AD9AAE6"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13.02</w:t>
            </w:r>
          </w:p>
        </w:tc>
        <w:tc>
          <w:tcPr>
            <w:tcW w:w="2335" w:type="dxa"/>
            <w:vAlign w:val="bottom"/>
          </w:tcPr>
          <w:p w14:paraId="1B7E03D0"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10.55</w:t>
            </w:r>
          </w:p>
        </w:tc>
        <w:tc>
          <w:tcPr>
            <w:tcW w:w="1984" w:type="dxa"/>
            <w:vAlign w:val="bottom"/>
          </w:tcPr>
          <w:p w14:paraId="4C64F643"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0.00</w:t>
            </w:r>
          </w:p>
        </w:tc>
      </w:tr>
      <w:tr w:rsidR="00E231B5" w:rsidRPr="008F494B" w14:paraId="66077B26" w14:textId="77777777" w:rsidTr="001403E0">
        <w:trPr>
          <w:trHeight w:val="372"/>
        </w:trPr>
        <w:tc>
          <w:tcPr>
            <w:tcW w:w="3390" w:type="dxa"/>
            <w:vAlign w:val="bottom"/>
          </w:tcPr>
          <w:p w14:paraId="69085A65"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Born outside US, %</w:t>
            </w:r>
          </w:p>
        </w:tc>
        <w:tc>
          <w:tcPr>
            <w:tcW w:w="2324" w:type="dxa"/>
            <w:vAlign w:val="bottom"/>
          </w:tcPr>
          <w:p w14:paraId="0080CA68"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27.04</w:t>
            </w:r>
          </w:p>
        </w:tc>
        <w:tc>
          <w:tcPr>
            <w:tcW w:w="2335" w:type="dxa"/>
            <w:vAlign w:val="bottom"/>
          </w:tcPr>
          <w:p w14:paraId="67E1B8F7"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29.48</w:t>
            </w:r>
          </w:p>
        </w:tc>
        <w:tc>
          <w:tcPr>
            <w:tcW w:w="1984" w:type="dxa"/>
            <w:vAlign w:val="bottom"/>
          </w:tcPr>
          <w:p w14:paraId="5981DCFB"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0.05</w:t>
            </w:r>
            <w:r>
              <w:rPr>
                <w:rFonts w:ascii="Times New Roman" w:hAnsi="Times New Roman" w:cs="Times New Roman"/>
                <w:color w:val="000000"/>
              </w:rPr>
              <w:t>***</w:t>
            </w:r>
          </w:p>
        </w:tc>
      </w:tr>
      <w:tr w:rsidR="00E231B5" w:rsidRPr="008F494B" w14:paraId="239F316F" w14:textId="77777777" w:rsidTr="001403E0">
        <w:trPr>
          <w:trHeight w:val="372"/>
        </w:trPr>
        <w:tc>
          <w:tcPr>
            <w:tcW w:w="3390" w:type="dxa"/>
            <w:vAlign w:val="bottom"/>
          </w:tcPr>
          <w:p w14:paraId="480C4535"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Education, %</w:t>
            </w:r>
          </w:p>
        </w:tc>
        <w:tc>
          <w:tcPr>
            <w:tcW w:w="2324" w:type="dxa"/>
            <w:vAlign w:val="bottom"/>
          </w:tcPr>
          <w:p w14:paraId="19C7EB62" w14:textId="77777777" w:rsidR="00E231B5" w:rsidRPr="008F494B" w:rsidRDefault="00E231B5" w:rsidP="001403E0">
            <w:pPr>
              <w:jc w:val="center"/>
              <w:rPr>
                <w:rFonts w:ascii="Times New Roman" w:hAnsi="Times New Roman" w:cs="Times New Roman"/>
              </w:rPr>
            </w:pPr>
          </w:p>
        </w:tc>
        <w:tc>
          <w:tcPr>
            <w:tcW w:w="2335" w:type="dxa"/>
            <w:vAlign w:val="bottom"/>
          </w:tcPr>
          <w:p w14:paraId="259DBC03" w14:textId="77777777" w:rsidR="00E231B5" w:rsidRPr="008F494B" w:rsidRDefault="00E231B5" w:rsidP="001403E0">
            <w:pPr>
              <w:jc w:val="center"/>
              <w:rPr>
                <w:rFonts w:ascii="Times New Roman" w:hAnsi="Times New Roman" w:cs="Times New Roman"/>
              </w:rPr>
            </w:pPr>
          </w:p>
        </w:tc>
        <w:tc>
          <w:tcPr>
            <w:tcW w:w="1984" w:type="dxa"/>
            <w:vAlign w:val="bottom"/>
          </w:tcPr>
          <w:p w14:paraId="2F42756A" w14:textId="77777777" w:rsidR="00E231B5" w:rsidRPr="008F494B" w:rsidRDefault="00E231B5" w:rsidP="001403E0">
            <w:pPr>
              <w:jc w:val="center"/>
              <w:rPr>
                <w:rFonts w:ascii="Times New Roman" w:hAnsi="Times New Roman" w:cs="Times New Roman"/>
              </w:rPr>
            </w:pPr>
          </w:p>
        </w:tc>
      </w:tr>
      <w:tr w:rsidR="00E231B5" w:rsidRPr="008F494B" w14:paraId="1CCF8E47" w14:textId="77777777" w:rsidTr="001403E0">
        <w:trPr>
          <w:trHeight w:val="372"/>
        </w:trPr>
        <w:tc>
          <w:tcPr>
            <w:tcW w:w="3390" w:type="dxa"/>
            <w:vAlign w:val="bottom"/>
          </w:tcPr>
          <w:p w14:paraId="2D384591"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High School</w:t>
            </w:r>
          </w:p>
        </w:tc>
        <w:tc>
          <w:tcPr>
            <w:tcW w:w="2324" w:type="dxa"/>
            <w:vAlign w:val="bottom"/>
          </w:tcPr>
          <w:p w14:paraId="62D1A823"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77.65</w:t>
            </w:r>
          </w:p>
        </w:tc>
        <w:tc>
          <w:tcPr>
            <w:tcW w:w="2335" w:type="dxa"/>
            <w:vAlign w:val="bottom"/>
          </w:tcPr>
          <w:p w14:paraId="202C261A"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86.41</w:t>
            </w:r>
          </w:p>
        </w:tc>
        <w:tc>
          <w:tcPr>
            <w:tcW w:w="1984" w:type="dxa"/>
            <w:vAlign w:val="bottom"/>
          </w:tcPr>
          <w:p w14:paraId="58BE6FB0"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5322A75D" w14:textId="77777777" w:rsidTr="001403E0">
        <w:trPr>
          <w:trHeight w:val="746"/>
        </w:trPr>
        <w:tc>
          <w:tcPr>
            <w:tcW w:w="3390" w:type="dxa"/>
            <w:vAlign w:val="bottom"/>
          </w:tcPr>
          <w:p w14:paraId="6191FD60"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College</w:t>
            </w:r>
          </w:p>
        </w:tc>
        <w:tc>
          <w:tcPr>
            <w:tcW w:w="2324" w:type="dxa"/>
            <w:vAlign w:val="bottom"/>
          </w:tcPr>
          <w:p w14:paraId="38B245EF"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17.27</w:t>
            </w:r>
          </w:p>
        </w:tc>
        <w:tc>
          <w:tcPr>
            <w:tcW w:w="2335" w:type="dxa"/>
            <w:vAlign w:val="bottom"/>
          </w:tcPr>
          <w:p w14:paraId="2A31B78B"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30.15</w:t>
            </w:r>
          </w:p>
        </w:tc>
        <w:tc>
          <w:tcPr>
            <w:tcW w:w="1984" w:type="dxa"/>
            <w:vAlign w:val="bottom"/>
          </w:tcPr>
          <w:p w14:paraId="505B218B"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178FE195" w14:textId="77777777" w:rsidTr="001403E0">
        <w:trPr>
          <w:trHeight w:val="389"/>
        </w:trPr>
        <w:tc>
          <w:tcPr>
            <w:tcW w:w="3390" w:type="dxa"/>
            <w:vAlign w:val="bottom"/>
          </w:tcPr>
          <w:p w14:paraId="737B7AC4"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Married, %</w:t>
            </w:r>
          </w:p>
        </w:tc>
        <w:tc>
          <w:tcPr>
            <w:tcW w:w="2324" w:type="dxa"/>
            <w:vAlign w:val="bottom"/>
          </w:tcPr>
          <w:p w14:paraId="6321A531"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53.95</w:t>
            </w:r>
          </w:p>
        </w:tc>
        <w:tc>
          <w:tcPr>
            <w:tcW w:w="2335" w:type="dxa"/>
            <w:vAlign w:val="bottom"/>
          </w:tcPr>
          <w:p w14:paraId="1CCB2989"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76.38</w:t>
            </w:r>
          </w:p>
        </w:tc>
        <w:tc>
          <w:tcPr>
            <w:tcW w:w="1984" w:type="dxa"/>
            <w:vAlign w:val="bottom"/>
          </w:tcPr>
          <w:p w14:paraId="3905335A"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75ECC5C8" w14:textId="77777777" w:rsidTr="001403E0">
        <w:trPr>
          <w:trHeight w:val="746"/>
        </w:trPr>
        <w:tc>
          <w:tcPr>
            <w:tcW w:w="3390" w:type="dxa"/>
            <w:vAlign w:val="bottom"/>
          </w:tcPr>
          <w:p w14:paraId="05CDDB76"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Number of Prenatal Visits, Mean</w:t>
            </w:r>
          </w:p>
        </w:tc>
        <w:tc>
          <w:tcPr>
            <w:tcW w:w="2324" w:type="dxa"/>
            <w:vAlign w:val="bottom"/>
          </w:tcPr>
          <w:p w14:paraId="4568F889"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10.41</w:t>
            </w:r>
          </w:p>
        </w:tc>
        <w:tc>
          <w:tcPr>
            <w:tcW w:w="2335" w:type="dxa"/>
            <w:vAlign w:val="bottom"/>
          </w:tcPr>
          <w:p w14:paraId="67138239"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10.85</w:t>
            </w:r>
          </w:p>
        </w:tc>
        <w:tc>
          <w:tcPr>
            <w:tcW w:w="1984" w:type="dxa"/>
            <w:vAlign w:val="bottom"/>
          </w:tcPr>
          <w:p w14:paraId="7277B878"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0.03</w:t>
            </w:r>
          </w:p>
        </w:tc>
      </w:tr>
      <w:tr w:rsidR="00E231B5" w:rsidRPr="008F494B" w14:paraId="56674990" w14:textId="77777777" w:rsidTr="001403E0">
        <w:trPr>
          <w:trHeight w:val="746"/>
        </w:trPr>
        <w:tc>
          <w:tcPr>
            <w:tcW w:w="3390" w:type="dxa"/>
            <w:vAlign w:val="bottom"/>
          </w:tcPr>
          <w:p w14:paraId="176C82F8" w14:textId="77777777" w:rsidR="00E231B5" w:rsidRPr="008F494B" w:rsidRDefault="00E231B5" w:rsidP="001403E0">
            <w:pPr>
              <w:rPr>
                <w:rFonts w:ascii="Times New Roman" w:hAnsi="Times New Roman" w:cs="Times New Roman"/>
              </w:rPr>
            </w:pPr>
            <w:r>
              <w:rPr>
                <w:rFonts w:ascii="Times New Roman" w:hAnsi="Times New Roman" w:cs="Times New Roman"/>
              </w:rPr>
              <w:t>Prenatal Care Initiated in First 3 Months of Pregnancy</w:t>
            </w:r>
            <w:commentRangeStart w:id="408"/>
            <w:r>
              <w:rPr>
                <w:rStyle w:val="CommentReference"/>
              </w:rPr>
              <w:commentReference w:id="409"/>
            </w:r>
            <w:commentRangeEnd w:id="408"/>
            <w:r>
              <w:rPr>
                <w:rStyle w:val="CommentReference"/>
              </w:rPr>
              <w:commentReference w:id="408"/>
            </w:r>
            <w:r w:rsidRPr="008F494B">
              <w:rPr>
                <w:rFonts w:ascii="Times New Roman" w:hAnsi="Times New Roman" w:cs="Times New Roman"/>
              </w:rPr>
              <w:t>, %</w:t>
            </w:r>
          </w:p>
        </w:tc>
        <w:tc>
          <w:tcPr>
            <w:tcW w:w="2324" w:type="dxa"/>
            <w:vAlign w:val="bottom"/>
          </w:tcPr>
          <w:p w14:paraId="38E91A91"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70.49</w:t>
            </w:r>
          </w:p>
        </w:tc>
        <w:tc>
          <w:tcPr>
            <w:tcW w:w="2335" w:type="dxa"/>
            <w:vAlign w:val="bottom"/>
          </w:tcPr>
          <w:p w14:paraId="61AD0889"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76.37</w:t>
            </w:r>
          </w:p>
        </w:tc>
        <w:tc>
          <w:tcPr>
            <w:tcW w:w="1984" w:type="dxa"/>
            <w:vAlign w:val="bottom"/>
          </w:tcPr>
          <w:p w14:paraId="462D6422"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-0.00</w:t>
            </w:r>
          </w:p>
        </w:tc>
      </w:tr>
      <w:tr w:rsidR="00E231B5" w:rsidRPr="008F494B" w14:paraId="2B0B79FC" w14:textId="77777777" w:rsidTr="001403E0">
        <w:trPr>
          <w:trHeight w:val="389"/>
        </w:trPr>
        <w:tc>
          <w:tcPr>
            <w:tcW w:w="3390" w:type="dxa"/>
            <w:vAlign w:val="bottom"/>
          </w:tcPr>
          <w:p w14:paraId="537DF1A7" w14:textId="77777777" w:rsidR="00E231B5" w:rsidRDefault="00E231B5" w:rsidP="001403E0">
            <w:pPr>
              <w:rPr>
                <w:rFonts w:ascii="Times New Roman" w:hAnsi="Times New Roman" w:cs="Times New Roman"/>
              </w:rPr>
            </w:pPr>
          </w:p>
          <w:p w14:paraId="21AC736E" w14:textId="77777777" w:rsidR="00E231B5" w:rsidRPr="008F494B" w:rsidRDefault="00E231B5" w:rsidP="001403E0">
            <w:pPr>
              <w:rPr>
                <w:rFonts w:ascii="Times New Roman" w:hAnsi="Times New Roman" w:cs="Times New Roman"/>
              </w:rPr>
            </w:pPr>
            <w:r>
              <w:rPr>
                <w:rFonts w:ascii="Times New Roman" w:hAnsi="Times New Roman" w:cs="Times New Roman"/>
              </w:rPr>
              <w:t xml:space="preserve">Pre-Existing </w:t>
            </w:r>
            <w:r w:rsidRPr="008F494B">
              <w:rPr>
                <w:rFonts w:ascii="Times New Roman" w:hAnsi="Times New Roman" w:cs="Times New Roman"/>
              </w:rPr>
              <w:t>Chronic Conditions</w:t>
            </w:r>
            <w:r>
              <w:rPr>
                <w:rFonts w:ascii="Times New Roman" w:hAnsi="Times New Roman" w:cs="Times New Roman"/>
              </w:rPr>
              <w:t xml:space="preserve"> Prior to Pregnancy</w:t>
            </w:r>
            <w:r w:rsidRPr="008F494B">
              <w:rPr>
                <w:rFonts w:ascii="Times New Roman" w:hAnsi="Times New Roman" w:cs="Times New Roman"/>
              </w:rPr>
              <w:t>, %</w:t>
            </w:r>
          </w:p>
        </w:tc>
        <w:tc>
          <w:tcPr>
            <w:tcW w:w="2324" w:type="dxa"/>
            <w:vAlign w:val="bottom"/>
          </w:tcPr>
          <w:p w14:paraId="6FD4FBAE"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27.70</w:t>
            </w:r>
          </w:p>
        </w:tc>
        <w:tc>
          <w:tcPr>
            <w:tcW w:w="2335" w:type="dxa"/>
            <w:vAlign w:val="bottom"/>
          </w:tcPr>
          <w:p w14:paraId="58C82F4E"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26.49</w:t>
            </w:r>
          </w:p>
        </w:tc>
        <w:tc>
          <w:tcPr>
            <w:tcW w:w="1984" w:type="dxa"/>
            <w:vAlign w:val="bottom"/>
          </w:tcPr>
          <w:p w14:paraId="12CBAF29"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645712B7" w14:textId="77777777" w:rsidTr="001403E0">
        <w:trPr>
          <w:trHeight w:val="372"/>
        </w:trPr>
        <w:tc>
          <w:tcPr>
            <w:tcW w:w="3390" w:type="dxa"/>
            <w:vAlign w:val="bottom"/>
          </w:tcPr>
          <w:p w14:paraId="725373F6" w14:textId="77777777" w:rsidR="00E231B5" w:rsidRDefault="00E231B5" w:rsidP="001403E0">
            <w:pPr>
              <w:rPr>
                <w:rFonts w:ascii="Times New Roman" w:hAnsi="Times New Roman" w:cs="Times New Roman"/>
              </w:rPr>
            </w:pPr>
          </w:p>
          <w:p w14:paraId="0694A626"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Preterm Birth, %</w:t>
            </w:r>
          </w:p>
        </w:tc>
        <w:tc>
          <w:tcPr>
            <w:tcW w:w="2324" w:type="dxa"/>
            <w:vAlign w:val="bottom"/>
          </w:tcPr>
          <w:p w14:paraId="0FB6A400"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9.02</w:t>
            </w:r>
          </w:p>
        </w:tc>
        <w:tc>
          <w:tcPr>
            <w:tcW w:w="2335" w:type="dxa"/>
            <w:vAlign w:val="bottom"/>
          </w:tcPr>
          <w:p w14:paraId="6CBE3D35"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7.24</w:t>
            </w:r>
          </w:p>
        </w:tc>
        <w:tc>
          <w:tcPr>
            <w:tcW w:w="1984" w:type="dxa"/>
            <w:vAlign w:val="bottom"/>
          </w:tcPr>
          <w:p w14:paraId="593F16B5"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4FE6B29E" w14:textId="77777777" w:rsidTr="001403E0">
        <w:trPr>
          <w:trHeight w:val="746"/>
        </w:trPr>
        <w:tc>
          <w:tcPr>
            <w:tcW w:w="3390" w:type="dxa"/>
            <w:vAlign w:val="bottom"/>
          </w:tcPr>
          <w:p w14:paraId="7B75E512"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Maternal Complications, %</w:t>
            </w:r>
          </w:p>
        </w:tc>
        <w:tc>
          <w:tcPr>
            <w:tcW w:w="2324" w:type="dxa"/>
            <w:vAlign w:val="bottom"/>
          </w:tcPr>
          <w:p w14:paraId="74E1E7A2"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12.86</w:t>
            </w:r>
          </w:p>
        </w:tc>
        <w:tc>
          <w:tcPr>
            <w:tcW w:w="2335" w:type="dxa"/>
            <w:vAlign w:val="bottom"/>
          </w:tcPr>
          <w:p w14:paraId="19803B0C"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12.67</w:t>
            </w:r>
          </w:p>
        </w:tc>
        <w:tc>
          <w:tcPr>
            <w:tcW w:w="1984" w:type="dxa"/>
            <w:vAlign w:val="bottom"/>
          </w:tcPr>
          <w:p w14:paraId="67660550" w14:textId="77777777" w:rsidR="00E231B5" w:rsidRPr="008F494B" w:rsidRDefault="00E231B5" w:rsidP="001403E0">
            <w:pPr>
              <w:jc w:val="center"/>
              <w:rPr>
                <w:rFonts w:ascii="Times New Roman" w:hAnsi="Times New Roman" w:cs="Times New Roman"/>
              </w:rPr>
            </w:pPr>
            <w:r w:rsidRPr="008F494B">
              <w:rPr>
                <w:rFonts w:ascii="Times New Roman" w:hAnsi="Times New Roman" w:cs="Times New Roman"/>
                <w:color w:val="000000"/>
              </w:rPr>
              <w:t>-0.01</w:t>
            </w:r>
          </w:p>
        </w:tc>
      </w:tr>
      <w:tr w:rsidR="00E231B5" w:rsidRPr="008F494B" w14:paraId="7054697A" w14:textId="77777777" w:rsidTr="001403E0">
        <w:trPr>
          <w:trHeight w:val="762"/>
        </w:trPr>
        <w:tc>
          <w:tcPr>
            <w:tcW w:w="3390" w:type="dxa"/>
            <w:vAlign w:val="bottom"/>
          </w:tcPr>
          <w:p w14:paraId="605F2818" w14:textId="77777777" w:rsidR="00E231B5" w:rsidRPr="008F494B" w:rsidRDefault="00E231B5" w:rsidP="001403E0">
            <w:pPr>
              <w:rPr>
                <w:rFonts w:ascii="Times New Roman" w:hAnsi="Times New Roman" w:cs="Times New Roman"/>
              </w:rPr>
            </w:pPr>
            <w:r w:rsidRPr="008F494B">
              <w:rPr>
                <w:rFonts w:ascii="Times New Roman" w:hAnsi="Times New Roman" w:cs="Times New Roman"/>
              </w:rPr>
              <w:t>Cesarean-Section Births, %</w:t>
            </w:r>
          </w:p>
        </w:tc>
        <w:tc>
          <w:tcPr>
            <w:tcW w:w="2324" w:type="dxa"/>
            <w:vAlign w:val="bottom"/>
          </w:tcPr>
          <w:p w14:paraId="3D92129C" w14:textId="77777777" w:rsidR="00E231B5" w:rsidRPr="008F494B" w:rsidRDefault="00E231B5" w:rsidP="001403E0">
            <w:pPr>
              <w:jc w:val="center"/>
              <w:rPr>
                <w:rFonts w:ascii="Times New Roman" w:hAnsi="Times New Roman" w:cs="Times New Roman"/>
                <w:color w:val="000000"/>
              </w:rPr>
            </w:pPr>
            <w:r w:rsidRPr="008F494B">
              <w:rPr>
                <w:rFonts w:ascii="Times New Roman" w:hAnsi="Times New Roman" w:cs="Times New Roman"/>
                <w:color w:val="000000"/>
              </w:rPr>
              <w:t>23.96</w:t>
            </w:r>
          </w:p>
        </w:tc>
        <w:tc>
          <w:tcPr>
            <w:tcW w:w="2335" w:type="dxa"/>
            <w:vAlign w:val="bottom"/>
          </w:tcPr>
          <w:p w14:paraId="27E0C81C" w14:textId="77777777" w:rsidR="00E231B5" w:rsidRPr="008F494B" w:rsidRDefault="00E231B5" w:rsidP="001403E0">
            <w:pPr>
              <w:jc w:val="center"/>
              <w:rPr>
                <w:rFonts w:ascii="Times New Roman" w:hAnsi="Times New Roman" w:cs="Times New Roman"/>
                <w:color w:val="000000"/>
              </w:rPr>
            </w:pPr>
            <w:r w:rsidRPr="008F494B">
              <w:rPr>
                <w:rFonts w:ascii="Times New Roman" w:hAnsi="Times New Roman" w:cs="Times New Roman"/>
                <w:color w:val="000000"/>
              </w:rPr>
              <w:t>23.64</w:t>
            </w:r>
          </w:p>
        </w:tc>
        <w:tc>
          <w:tcPr>
            <w:tcW w:w="1984" w:type="dxa"/>
            <w:vAlign w:val="bottom"/>
          </w:tcPr>
          <w:p w14:paraId="7569A10D" w14:textId="77777777" w:rsidR="00E231B5" w:rsidRPr="008F494B" w:rsidRDefault="00E231B5" w:rsidP="001403E0">
            <w:pPr>
              <w:jc w:val="center"/>
              <w:rPr>
                <w:rFonts w:ascii="Times New Roman" w:hAnsi="Times New Roman" w:cs="Times New Roman"/>
                <w:color w:val="000000"/>
              </w:rPr>
            </w:pPr>
            <w:r w:rsidRPr="008F494B">
              <w:rPr>
                <w:rFonts w:ascii="Times New Roman" w:hAnsi="Times New Roman" w:cs="Times New Roman"/>
                <w:color w:val="000000"/>
              </w:rPr>
              <w:t>-0.02</w:t>
            </w:r>
          </w:p>
        </w:tc>
      </w:tr>
      <w:tr w:rsidR="00E231B5" w:rsidRPr="008F494B" w14:paraId="43AB96CB" w14:textId="77777777" w:rsidTr="001403E0">
        <w:trPr>
          <w:trHeight w:val="372"/>
        </w:trPr>
        <w:tc>
          <w:tcPr>
            <w:tcW w:w="3390" w:type="dxa"/>
            <w:tcBorders>
              <w:bottom w:val="single" w:sz="4" w:space="0" w:color="auto"/>
            </w:tcBorders>
            <w:vAlign w:val="bottom"/>
          </w:tcPr>
          <w:p w14:paraId="715F73F7" w14:textId="77777777" w:rsidR="00E231B5" w:rsidRPr="008F494B" w:rsidRDefault="00E231B5" w:rsidP="001403E0">
            <w:pPr>
              <w:rPr>
                <w:rFonts w:ascii="Times New Roman" w:hAnsi="Times New Roman" w:cs="Times New Roman"/>
              </w:rPr>
            </w:pPr>
            <w:r w:rsidRPr="008F494B">
              <w:rPr>
                <w:rFonts w:ascii="Times New Roman" w:hAnsi="Times New Roman" w:cs="Times New Roman"/>
                <w:i/>
              </w:rPr>
              <w:t xml:space="preserve">N </w:t>
            </w:r>
            <w:r w:rsidRPr="008F494B">
              <w:rPr>
                <w:rFonts w:ascii="Times New Roman" w:hAnsi="Times New Roman" w:cs="Times New Roman"/>
              </w:rPr>
              <w:t>(births)</w:t>
            </w:r>
          </w:p>
        </w:tc>
        <w:tc>
          <w:tcPr>
            <w:tcW w:w="2324" w:type="dxa"/>
            <w:tcBorders>
              <w:bottom w:val="single" w:sz="4" w:space="0" w:color="auto"/>
            </w:tcBorders>
            <w:vAlign w:val="bottom"/>
          </w:tcPr>
          <w:p w14:paraId="75F0B44D" w14:textId="77777777" w:rsidR="00E231B5" w:rsidRPr="008F494B" w:rsidRDefault="00E231B5" w:rsidP="001403E0">
            <w:pPr>
              <w:jc w:val="center"/>
              <w:rPr>
                <w:rFonts w:ascii="Times New Roman" w:hAnsi="Times New Roman" w:cs="Times New Roman"/>
                <w:color w:val="000000"/>
              </w:rPr>
            </w:pPr>
            <w:r w:rsidRPr="008F494B">
              <w:rPr>
                <w:rFonts w:ascii="Times New Roman" w:hAnsi="Times New Roman" w:cs="Times New Roman"/>
                <w:color w:val="000000"/>
              </w:rPr>
              <w:t>133,683</w:t>
            </w:r>
          </w:p>
        </w:tc>
        <w:tc>
          <w:tcPr>
            <w:tcW w:w="2335" w:type="dxa"/>
            <w:tcBorders>
              <w:bottom w:val="single" w:sz="4" w:space="0" w:color="auto"/>
            </w:tcBorders>
            <w:vAlign w:val="bottom"/>
          </w:tcPr>
          <w:p w14:paraId="2E41EBA1" w14:textId="77777777" w:rsidR="00E231B5" w:rsidRPr="008F494B" w:rsidRDefault="00E231B5" w:rsidP="001403E0">
            <w:pPr>
              <w:jc w:val="center"/>
              <w:rPr>
                <w:rFonts w:ascii="Times New Roman" w:hAnsi="Times New Roman" w:cs="Times New Roman"/>
                <w:color w:val="000000"/>
              </w:rPr>
            </w:pPr>
            <w:r w:rsidRPr="008F494B">
              <w:rPr>
                <w:rFonts w:ascii="Times New Roman" w:hAnsi="Times New Roman" w:cs="Times New Roman"/>
                <w:color w:val="000000"/>
              </w:rPr>
              <w:t>23,983</w:t>
            </w:r>
          </w:p>
        </w:tc>
        <w:tc>
          <w:tcPr>
            <w:tcW w:w="1984" w:type="dxa"/>
            <w:tcBorders>
              <w:bottom w:val="single" w:sz="4" w:space="0" w:color="auto"/>
            </w:tcBorders>
            <w:vAlign w:val="bottom"/>
          </w:tcPr>
          <w:p w14:paraId="31F94A7E" w14:textId="77777777" w:rsidR="00E231B5" w:rsidRPr="008F494B" w:rsidRDefault="00E231B5" w:rsidP="001403E0">
            <w:pPr>
              <w:jc w:val="center"/>
              <w:rPr>
                <w:rFonts w:ascii="Times New Roman" w:hAnsi="Times New Roman" w:cs="Times New Roman"/>
                <w:color w:val="000000"/>
              </w:rPr>
            </w:pPr>
          </w:p>
        </w:tc>
      </w:tr>
    </w:tbl>
    <w:p w14:paraId="28C4CD7A" w14:textId="77777777" w:rsidR="00E231B5" w:rsidRPr="008F494B" w:rsidRDefault="00E231B5" w:rsidP="00E231B5">
      <w:pPr>
        <w:rPr>
          <w:rFonts w:ascii="Courier New" w:hAnsi="Courier New" w:cs="Courier New"/>
        </w:rPr>
      </w:pPr>
      <w:r>
        <w:rPr>
          <w:rFonts w:ascii="Courier New" w:hAnsi="Courier New" w:cs="Courier New"/>
          <w:shd w:val="clear" w:color="auto" w:fill="FFFFFF"/>
        </w:rPr>
        <w:t>Source</w:t>
      </w:r>
      <w:r w:rsidRPr="008F494B">
        <w:rPr>
          <w:rFonts w:ascii="Courier New" w:hAnsi="Courier New" w:cs="Courier New"/>
          <w:shd w:val="clear" w:color="auto" w:fill="FFFFFF"/>
        </w:rPr>
        <w:t xml:space="preserve">: </w:t>
      </w:r>
      <w:r w:rsidRPr="008F494B">
        <w:rPr>
          <w:rFonts w:ascii="Courier New" w:hAnsi="Courier New" w:cs="Courier New"/>
        </w:rPr>
        <w:t>Authors’ analysis of linked all payer claims data, income, and birth records for Medicaid-financed births in Colorado from 2014-2018</w:t>
      </w:r>
      <w:r>
        <w:rPr>
          <w:rFonts w:ascii="Courier New" w:hAnsi="Courier New" w:cs="Courier New"/>
        </w:rPr>
        <w:t xml:space="preserve">. Notes: </w:t>
      </w:r>
      <w:r w:rsidRPr="008F494B">
        <w:rPr>
          <w:rFonts w:ascii="Courier New" w:hAnsi="Courier New" w:cs="Courier New"/>
        </w:rPr>
        <w:t>Mean values are among full sample of women with incomes between 0-265% FPL at the time of birth. Discontinuity is the regression coefficient at the cutoff of 138% FPL for regressions with the covariate of interest as the outcome and all other covariates as controls, with standard errors clustered at the mother level.</w:t>
      </w:r>
      <w:r>
        <w:rPr>
          <w:rFonts w:ascii="Courier New" w:hAnsi="Courier New" w:cs="Courier New"/>
        </w:rPr>
        <w:t xml:space="preserve"> </w:t>
      </w:r>
      <w:r w:rsidRPr="00C06BFF">
        <w:rPr>
          <w:rFonts w:ascii="Courier New" w:hAnsi="Courier New" w:cs="Courier New"/>
        </w:rPr>
        <w:t>*p&lt;0.10, **p</w:t>
      </w:r>
      <w:r>
        <w:rPr>
          <w:rFonts w:ascii="Courier New" w:hAnsi="Courier New" w:cs="Courier New"/>
        </w:rPr>
        <w:t>&lt;0.05, *** p&lt;0.01, ****p&lt; 0.001.</w:t>
      </w:r>
    </w:p>
    <w:p w14:paraId="210B9218" w14:textId="77777777" w:rsidR="00E231B5" w:rsidRDefault="00E231B5" w:rsidP="00E231B5">
      <w:pPr>
        <w:rPr>
          <w:rFonts w:ascii="Courier New" w:hAnsi="Courier New" w:cs="Courier New"/>
        </w:rPr>
      </w:pPr>
    </w:p>
    <w:p w14:paraId="53F07537" w14:textId="3C7951D6" w:rsidR="00E231B5" w:rsidRDefault="00E231B5" w:rsidP="00E231B5">
      <w:pPr>
        <w:rPr>
          <w:rFonts w:ascii="Courier New" w:hAnsi="Courier New" w:cs="Courier New"/>
        </w:rPr>
      </w:pPr>
    </w:p>
    <w:p w14:paraId="1545548A" w14:textId="3F270A3D" w:rsidR="00930147" w:rsidRDefault="00930147" w:rsidP="00E231B5">
      <w:pPr>
        <w:rPr>
          <w:rFonts w:ascii="Courier New" w:hAnsi="Courier New" w:cs="Courier New"/>
        </w:rPr>
      </w:pPr>
    </w:p>
    <w:p w14:paraId="57C0932F" w14:textId="28C64DD6" w:rsidR="00930147" w:rsidRDefault="00930147" w:rsidP="00E231B5">
      <w:pPr>
        <w:rPr>
          <w:rFonts w:ascii="Courier New" w:hAnsi="Courier New" w:cs="Courier New"/>
        </w:rPr>
      </w:pPr>
    </w:p>
    <w:p w14:paraId="5AA4CBB4" w14:textId="617287B8" w:rsidR="00930147" w:rsidRDefault="00930147" w:rsidP="00E231B5">
      <w:pPr>
        <w:rPr>
          <w:rFonts w:ascii="Courier New" w:hAnsi="Courier New" w:cs="Courier New"/>
        </w:rPr>
      </w:pPr>
    </w:p>
    <w:p w14:paraId="01CD7D88" w14:textId="60E3A2A2" w:rsidR="00930147" w:rsidRDefault="00930147" w:rsidP="00E231B5">
      <w:pPr>
        <w:rPr>
          <w:rFonts w:ascii="Courier New" w:hAnsi="Courier New" w:cs="Courier New"/>
        </w:rPr>
      </w:pPr>
    </w:p>
    <w:p w14:paraId="17E30D0C" w14:textId="5C39C0D1" w:rsidR="00930147" w:rsidRDefault="00930147" w:rsidP="00E231B5">
      <w:pPr>
        <w:rPr>
          <w:rFonts w:ascii="Courier New" w:hAnsi="Courier New" w:cs="Courier New"/>
        </w:rPr>
      </w:pPr>
    </w:p>
    <w:p w14:paraId="2EA6FC40" w14:textId="4C5B503D" w:rsidR="00930147" w:rsidRDefault="00930147" w:rsidP="00E231B5">
      <w:pPr>
        <w:rPr>
          <w:rFonts w:ascii="Courier New" w:hAnsi="Courier New" w:cs="Courier New"/>
        </w:rPr>
      </w:pPr>
    </w:p>
    <w:p w14:paraId="66220575" w14:textId="4901F9CB" w:rsidR="00930147" w:rsidRDefault="00930147" w:rsidP="00E231B5">
      <w:pPr>
        <w:rPr>
          <w:rFonts w:ascii="Courier New" w:hAnsi="Courier New" w:cs="Courier New"/>
        </w:rPr>
      </w:pPr>
    </w:p>
    <w:p w14:paraId="6BD8B410" w14:textId="796ABAC4" w:rsidR="00930147" w:rsidRDefault="00930147" w:rsidP="00E231B5">
      <w:pPr>
        <w:rPr>
          <w:rFonts w:ascii="Courier New" w:hAnsi="Courier New" w:cs="Courier New"/>
        </w:rPr>
      </w:pPr>
    </w:p>
    <w:p w14:paraId="0E8BEF76" w14:textId="5EF4DA4A" w:rsidR="00930147" w:rsidRDefault="00930147" w:rsidP="00E231B5">
      <w:pPr>
        <w:rPr>
          <w:rFonts w:ascii="Courier New" w:hAnsi="Courier New" w:cs="Courier New"/>
        </w:rPr>
      </w:pPr>
    </w:p>
    <w:p w14:paraId="72674317" w14:textId="5DCB097A" w:rsidR="00930147" w:rsidRDefault="00930147" w:rsidP="00E231B5">
      <w:pPr>
        <w:rPr>
          <w:rFonts w:ascii="Courier New" w:hAnsi="Courier New" w:cs="Courier New"/>
        </w:rPr>
      </w:pPr>
    </w:p>
    <w:p w14:paraId="513785A8" w14:textId="1057EA1E" w:rsidR="00930147" w:rsidRDefault="00930147" w:rsidP="00E231B5">
      <w:pPr>
        <w:rPr>
          <w:rFonts w:ascii="Courier New" w:hAnsi="Courier New" w:cs="Courier New"/>
        </w:rPr>
      </w:pPr>
    </w:p>
    <w:p w14:paraId="17BD367A" w14:textId="640029F2" w:rsidR="00930147" w:rsidRDefault="00930147" w:rsidP="00E231B5">
      <w:pPr>
        <w:rPr>
          <w:rFonts w:ascii="Courier New" w:hAnsi="Courier New" w:cs="Courier New"/>
        </w:rPr>
      </w:pPr>
    </w:p>
    <w:p w14:paraId="75560320" w14:textId="1D566F55" w:rsidR="00930147" w:rsidRDefault="00930147" w:rsidP="00E231B5">
      <w:pPr>
        <w:rPr>
          <w:rFonts w:ascii="Courier New" w:hAnsi="Courier New" w:cs="Courier New"/>
        </w:rPr>
      </w:pPr>
    </w:p>
    <w:p w14:paraId="17F9C156" w14:textId="674E31DA" w:rsidR="00930147" w:rsidRDefault="00930147" w:rsidP="00E231B5">
      <w:pPr>
        <w:rPr>
          <w:rFonts w:ascii="Courier New" w:hAnsi="Courier New" w:cs="Courier New"/>
        </w:rPr>
      </w:pPr>
    </w:p>
    <w:p w14:paraId="3DDB5C26" w14:textId="1B83B00E" w:rsidR="00930147" w:rsidRDefault="00930147" w:rsidP="00E231B5">
      <w:pPr>
        <w:rPr>
          <w:rFonts w:ascii="Courier New" w:hAnsi="Courier New" w:cs="Courier New"/>
        </w:rPr>
      </w:pPr>
    </w:p>
    <w:p w14:paraId="2605BFA3" w14:textId="78BA38A3" w:rsidR="00930147" w:rsidRDefault="00930147" w:rsidP="00E231B5">
      <w:pPr>
        <w:rPr>
          <w:rFonts w:ascii="Courier New" w:hAnsi="Courier New" w:cs="Courier New"/>
        </w:rPr>
      </w:pPr>
    </w:p>
    <w:p w14:paraId="1B1BC711" w14:textId="00FC86F9" w:rsidR="00930147" w:rsidRDefault="00930147" w:rsidP="00E231B5">
      <w:pPr>
        <w:rPr>
          <w:rFonts w:ascii="Courier New" w:hAnsi="Courier New" w:cs="Courier New"/>
        </w:rPr>
      </w:pPr>
    </w:p>
    <w:p w14:paraId="72D2A917" w14:textId="3954952F" w:rsidR="00930147" w:rsidRDefault="00930147" w:rsidP="00E231B5">
      <w:pPr>
        <w:rPr>
          <w:rFonts w:ascii="Courier New" w:hAnsi="Courier New" w:cs="Courier New"/>
        </w:rPr>
      </w:pPr>
    </w:p>
    <w:p w14:paraId="7CEC11AC" w14:textId="309A6BB8" w:rsidR="00930147" w:rsidRDefault="00930147" w:rsidP="00E231B5">
      <w:pPr>
        <w:rPr>
          <w:rFonts w:ascii="Courier New" w:hAnsi="Courier New" w:cs="Courier New"/>
        </w:rPr>
      </w:pPr>
    </w:p>
    <w:p w14:paraId="2F232F70" w14:textId="781FA21A" w:rsidR="00930147" w:rsidRDefault="00930147" w:rsidP="00E231B5">
      <w:pPr>
        <w:rPr>
          <w:rFonts w:ascii="Courier New" w:hAnsi="Courier New" w:cs="Courier New"/>
        </w:rPr>
      </w:pPr>
    </w:p>
    <w:p w14:paraId="709ABBC0" w14:textId="1206C1A6" w:rsidR="00930147" w:rsidRDefault="00930147" w:rsidP="00E231B5">
      <w:pPr>
        <w:rPr>
          <w:rFonts w:ascii="Courier New" w:hAnsi="Courier New" w:cs="Courier New"/>
        </w:rPr>
      </w:pPr>
    </w:p>
    <w:p w14:paraId="283FAE62" w14:textId="2EFDC6D6" w:rsidR="00930147" w:rsidRDefault="00930147" w:rsidP="00E231B5">
      <w:pPr>
        <w:rPr>
          <w:rFonts w:ascii="Courier New" w:hAnsi="Courier New" w:cs="Courier New"/>
        </w:rPr>
      </w:pPr>
    </w:p>
    <w:p w14:paraId="58C1C846" w14:textId="288B5B73" w:rsidR="00930147" w:rsidRDefault="00930147" w:rsidP="00E231B5">
      <w:pPr>
        <w:rPr>
          <w:rFonts w:ascii="Courier New" w:hAnsi="Courier New" w:cs="Courier New"/>
        </w:rPr>
      </w:pPr>
    </w:p>
    <w:p w14:paraId="054011E3" w14:textId="6ABD0FFE" w:rsidR="00787503" w:rsidRDefault="00787503" w:rsidP="00E231B5">
      <w:pPr>
        <w:rPr>
          <w:rFonts w:ascii="Courier New" w:hAnsi="Courier New" w:cs="Courier New"/>
        </w:rPr>
      </w:pPr>
    </w:p>
    <w:p w14:paraId="721B7370" w14:textId="6C7CB255" w:rsidR="00787503" w:rsidRDefault="00787503" w:rsidP="00E231B5">
      <w:pPr>
        <w:rPr>
          <w:rFonts w:ascii="Courier New" w:hAnsi="Courier New" w:cs="Courier New"/>
        </w:rPr>
      </w:pPr>
    </w:p>
    <w:p w14:paraId="06D256FA" w14:textId="493C9E90" w:rsidR="00787503" w:rsidRDefault="00787503" w:rsidP="00E231B5">
      <w:pPr>
        <w:rPr>
          <w:rFonts w:ascii="Courier New" w:hAnsi="Courier New" w:cs="Courier New"/>
        </w:rPr>
      </w:pPr>
    </w:p>
    <w:p w14:paraId="359BC817" w14:textId="7F9DED2B" w:rsidR="00787503" w:rsidRDefault="00787503" w:rsidP="00E231B5">
      <w:pPr>
        <w:rPr>
          <w:rFonts w:ascii="Courier New" w:hAnsi="Courier New" w:cs="Courier New"/>
        </w:rPr>
      </w:pPr>
    </w:p>
    <w:p w14:paraId="68A0972F" w14:textId="14CF61B1" w:rsidR="00787503" w:rsidRDefault="00787503" w:rsidP="00E231B5">
      <w:pPr>
        <w:rPr>
          <w:rFonts w:ascii="Courier New" w:hAnsi="Courier New" w:cs="Courier New"/>
        </w:rPr>
      </w:pPr>
    </w:p>
    <w:p w14:paraId="72E380D0" w14:textId="6CF414B2" w:rsidR="00787503" w:rsidRDefault="00787503" w:rsidP="00E231B5">
      <w:pPr>
        <w:rPr>
          <w:rFonts w:ascii="Courier New" w:hAnsi="Courier New" w:cs="Courier New"/>
        </w:rPr>
      </w:pPr>
    </w:p>
    <w:p w14:paraId="6056F864" w14:textId="25B591AD" w:rsidR="00930147" w:rsidRDefault="00930147" w:rsidP="00E231B5">
      <w:pPr>
        <w:rPr>
          <w:rFonts w:ascii="Courier New" w:hAnsi="Courier New" w:cs="Courier New"/>
        </w:rPr>
      </w:pPr>
    </w:p>
    <w:p w14:paraId="408789C7" w14:textId="77777777" w:rsidR="00930147" w:rsidRPr="008F494B" w:rsidRDefault="00930147" w:rsidP="00930147">
      <w:pPr>
        <w:spacing w:after="0"/>
        <w:rPr>
          <w:rFonts w:ascii="Courier New" w:hAnsi="Courier New" w:cs="Courier New"/>
        </w:rPr>
      </w:pPr>
      <w:r>
        <w:rPr>
          <w:rFonts w:ascii="Courier New" w:hAnsi="Courier New" w:cs="Courier New"/>
          <w:shd w:val="clear" w:color="auto" w:fill="FFFFFF"/>
        </w:rPr>
        <w:t>EXHIBIT 4:</w:t>
      </w:r>
      <w:r w:rsidRPr="008F494B">
        <w:rPr>
          <w:rFonts w:ascii="Courier New" w:hAnsi="Courier New" w:cs="Courier New"/>
          <w:shd w:val="clear" w:color="auto" w:fill="FFFFFF"/>
        </w:rPr>
        <w:t xml:space="preserve"> </w:t>
      </w:r>
      <w:r w:rsidRPr="008F494B">
        <w:rPr>
          <w:rFonts w:ascii="Courier New" w:hAnsi="Courier New" w:cs="Courier New"/>
        </w:rPr>
        <w:t>Type of Insurance Coverage and Continuity of Enrollment during the Postpartum Year by Income-Based Pregnancy-Related Medicaid Eligibility</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1350"/>
        <w:gridCol w:w="1350"/>
        <w:gridCol w:w="1710"/>
        <w:gridCol w:w="2160"/>
      </w:tblGrid>
      <w:tr w:rsidR="00787503" w:rsidRPr="008F494B" w14:paraId="717E2727" w14:textId="77777777" w:rsidTr="00A57F5E">
        <w:tc>
          <w:tcPr>
            <w:tcW w:w="3150" w:type="dxa"/>
            <w:tcBorders>
              <w:top w:val="single" w:sz="4" w:space="0" w:color="auto"/>
              <w:bottom w:val="single" w:sz="4" w:space="0" w:color="auto"/>
            </w:tcBorders>
            <w:vAlign w:val="bottom"/>
          </w:tcPr>
          <w:p w14:paraId="4881957F" w14:textId="77777777" w:rsidR="00787503" w:rsidRDefault="00787503" w:rsidP="00A57F5E">
            <w:pPr>
              <w:jc w:val="center"/>
              <w:rPr>
                <w:rFonts w:ascii="Times New Roman" w:hAnsi="Times New Roman" w:cs="Times New Roman"/>
              </w:rPr>
            </w:pPr>
          </w:p>
        </w:tc>
        <w:tc>
          <w:tcPr>
            <w:tcW w:w="4410" w:type="dxa"/>
            <w:gridSpan w:val="3"/>
            <w:tcBorders>
              <w:top w:val="single" w:sz="4" w:space="0" w:color="auto"/>
              <w:bottom w:val="single" w:sz="4" w:space="0" w:color="auto"/>
            </w:tcBorders>
            <w:vAlign w:val="bottom"/>
          </w:tcPr>
          <w:p w14:paraId="2E5110B0" w14:textId="77777777" w:rsidR="00787503" w:rsidRPr="008F494B" w:rsidRDefault="00787503" w:rsidP="00A57F5E">
            <w:pPr>
              <w:rPr>
                <w:rFonts w:ascii="Times New Roman" w:hAnsi="Times New Roman" w:cs="Times New Roman"/>
              </w:rPr>
            </w:pPr>
            <w:r>
              <w:rPr>
                <w:rFonts w:ascii="Times New Roman" w:hAnsi="Times New Roman" w:cs="Times New Roman"/>
              </w:rPr>
              <w:t>Unadjusted Means by Income</w:t>
            </w:r>
          </w:p>
        </w:tc>
        <w:tc>
          <w:tcPr>
            <w:tcW w:w="2160" w:type="dxa"/>
            <w:tcBorders>
              <w:top w:val="single" w:sz="4" w:space="0" w:color="auto"/>
              <w:bottom w:val="single" w:sz="4" w:space="0" w:color="auto"/>
            </w:tcBorders>
            <w:vAlign w:val="bottom"/>
          </w:tcPr>
          <w:p w14:paraId="76FA0AD3"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rPr>
              <w:t>Adjusted Difference</w:t>
            </w:r>
          </w:p>
        </w:tc>
      </w:tr>
      <w:tr w:rsidR="00787503" w:rsidRPr="008F494B" w14:paraId="29768FE5" w14:textId="77777777" w:rsidTr="00A57F5E">
        <w:tc>
          <w:tcPr>
            <w:tcW w:w="3150" w:type="dxa"/>
            <w:tcBorders>
              <w:top w:val="single" w:sz="4" w:space="0" w:color="auto"/>
              <w:bottom w:val="single" w:sz="4" w:space="0" w:color="auto"/>
            </w:tcBorders>
            <w:vAlign w:val="bottom"/>
          </w:tcPr>
          <w:p w14:paraId="0FB0EF98"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rPr>
              <w:t>Outcome</w:t>
            </w:r>
          </w:p>
        </w:tc>
        <w:tc>
          <w:tcPr>
            <w:tcW w:w="1350" w:type="dxa"/>
            <w:tcBorders>
              <w:top w:val="single" w:sz="4" w:space="0" w:color="auto"/>
              <w:bottom w:val="single" w:sz="4" w:space="0" w:color="auto"/>
            </w:tcBorders>
            <w:vAlign w:val="bottom"/>
          </w:tcPr>
          <w:p w14:paraId="11E44767"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rPr>
              <w:t>&lt;138% FPL</w:t>
            </w:r>
          </w:p>
        </w:tc>
        <w:tc>
          <w:tcPr>
            <w:tcW w:w="1350" w:type="dxa"/>
            <w:tcBorders>
              <w:top w:val="single" w:sz="4" w:space="0" w:color="auto"/>
              <w:bottom w:val="single" w:sz="4" w:space="0" w:color="auto"/>
            </w:tcBorders>
            <w:vAlign w:val="bottom"/>
          </w:tcPr>
          <w:p w14:paraId="7D940232" w14:textId="77777777" w:rsidR="00787503" w:rsidRPr="008F494B" w:rsidRDefault="00787503" w:rsidP="00A57F5E">
            <w:pPr>
              <w:jc w:val="center"/>
              <w:rPr>
                <w:rFonts w:ascii="Times New Roman" w:hAnsi="Times New Roman" w:cs="Times New Roman"/>
              </w:rPr>
            </w:pPr>
            <w:r>
              <w:rPr>
                <w:rFonts w:ascii="Times New Roman" w:hAnsi="Times New Roman" w:cs="Times New Roman"/>
              </w:rPr>
              <w:t>139-265</w:t>
            </w:r>
            <w:r w:rsidRPr="008F494B">
              <w:rPr>
                <w:rFonts w:ascii="Times New Roman" w:hAnsi="Times New Roman" w:cs="Times New Roman"/>
              </w:rPr>
              <w:t>% FPL</w:t>
            </w:r>
          </w:p>
        </w:tc>
        <w:tc>
          <w:tcPr>
            <w:tcW w:w="1710" w:type="dxa"/>
            <w:tcBorders>
              <w:top w:val="single" w:sz="4" w:space="0" w:color="auto"/>
              <w:bottom w:val="single" w:sz="4" w:space="0" w:color="auto"/>
            </w:tcBorders>
            <w:vAlign w:val="bottom"/>
          </w:tcPr>
          <w:p w14:paraId="322538D1"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rPr>
              <w:t>Unadjusted Difference</w:t>
            </w:r>
          </w:p>
        </w:tc>
        <w:tc>
          <w:tcPr>
            <w:tcW w:w="2160" w:type="dxa"/>
            <w:tcBorders>
              <w:top w:val="single" w:sz="4" w:space="0" w:color="auto"/>
              <w:bottom w:val="single" w:sz="4" w:space="0" w:color="auto"/>
            </w:tcBorders>
            <w:vAlign w:val="bottom"/>
          </w:tcPr>
          <w:p w14:paraId="59017F1E" w14:textId="77777777" w:rsidR="00787503" w:rsidRPr="008F494B" w:rsidRDefault="00787503" w:rsidP="00A57F5E">
            <w:pPr>
              <w:jc w:val="center"/>
              <w:rPr>
                <w:rFonts w:ascii="Times New Roman" w:hAnsi="Times New Roman" w:cs="Times New Roman"/>
              </w:rPr>
            </w:pPr>
          </w:p>
        </w:tc>
      </w:tr>
      <w:tr w:rsidR="00787503" w:rsidRPr="008F494B" w14:paraId="53D05B60" w14:textId="77777777" w:rsidTr="00A57F5E">
        <w:tc>
          <w:tcPr>
            <w:tcW w:w="3150" w:type="dxa"/>
            <w:tcBorders>
              <w:top w:val="single" w:sz="4" w:space="0" w:color="auto"/>
            </w:tcBorders>
            <w:vAlign w:val="bottom"/>
          </w:tcPr>
          <w:p w14:paraId="447B108B" w14:textId="77777777" w:rsidR="00787503" w:rsidRDefault="00787503" w:rsidP="00A57F5E">
            <w:pPr>
              <w:rPr>
                <w:rFonts w:ascii="Times New Roman" w:hAnsi="Times New Roman" w:cs="Times New Roman"/>
                <w:b/>
              </w:rPr>
            </w:pPr>
            <w:r w:rsidRPr="008F494B">
              <w:rPr>
                <w:rFonts w:ascii="Times New Roman" w:hAnsi="Times New Roman" w:cs="Times New Roman"/>
                <w:b/>
              </w:rPr>
              <w:t>Continuity of Coverage</w:t>
            </w:r>
          </w:p>
          <w:p w14:paraId="403681DB" w14:textId="77777777" w:rsidR="00787503" w:rsidRPr="008F494B" w:rsidRDefault="00787503" w:rsidP="00A57F5E">
            <w:pPr>
              <w:rPr>
                <w:rFonts w:ascii="Times New Roman" w:hAnsi="Times New Roman" w:cs="Times New Roman"/>
                <w:b/>
              </w:rPr>
            </w:pPr>
          </w:p>
        </w:tc>
        <w:tc>
          <w:tcPr>
            <w:tcW w:w="1350" w:type="dxa"/>
            <w:tcBorders>
              <w:top w:val="single" w:sz="4" w:space="0" w:color="auto"/>
            </w:tcBorders>
            <w:vAlign w:val="bottom"/>
          </w:tcPr>
          <w:p w14:paraId="062094D7" w14:textId="77777777" w:rsidR="00787503" w:rsidRPr="008F494B" w:rsidRDefault="00787503" w:rsidP="00A57F5E">
            <w:pPr>
              <w:jc w:val="center"/>
              <w:rPr>
                <w:rFonts w:ascii="Times New Roman" w:hAnsi="Times New Roman" w:cs="Times New Roman"/>
              </w:rPr>
            </w:pPr>
          </w:p>
        </w:tc>
        <w:tc>
          <w:tcPr>
            <w:tcW w:w="1350" w:type="dxa"/>
            <w:tcBorders>
              <w:top w:val="single" w:sz="4" w:space="0" w:color="auto"/>
            </w:tcBorders>
            <w:vAlign w:val="bottom"/>
          </w:tcPr>
          <w:p w14:paraId="2AFAAD43" w14:textId="77777777" w:rsidR="00787503" w:rsidRPr="008F494B" w:rsidRDefault="00787503" w:rsidP="00A57F5E">
            <w:pPr>
              <w:jc w:val="center"/>
              <w:rPr>
                <w:rFonts w:ascii="Times New Roman" w:hAnsi="Times New Roman" w:cs="Times New Roman"/>
              </w:rPr>
            </w:pPr>
          </w:p>
        </w:tc>
        <w:tc>
          <w:tcPr>
            <w:tcW w:w="1710" w:type="dxa"/>
            <w:tcBorders>
              <w:top w:val="single" w:sz="4" w:space="0" w:color="auto"/>
            </w:tcBorders>
            <w:vAlign w:val="bottom"/>
          </w:tcPr>
          <w:p w14:paraId="6DD59CCF" w14:textId="77777777" w:rsidR="00787503" w:rsidRPr="008F494B" w:rsidRDefault="00787503" w:rsidP="00A57F5E">
            <w:pPr>
              <w:jc w:val="center"/>
              <w:rPr>
                <w:rFonts w:ascii="Times New Roman" w:hAnsi="Times New Roman" w:cs="Times New Roman"/>
              </w:rPr>
            </w:pPr>
          </w:p>
        </w:tc>
        <w:tc>
          <w:tcPr>
            <w:tcW w:w="2160" w:type="dxa"/>
            <w:tcBorders>
              <w:top w:val="single" w:sz="4" w:space="0" w:color="auto"/>
            </w:tcBorders>
            <w:vAlign w:val="bottom"/>
          </w:tcPr>
          <w:p w14:paraId="36ED9741" w14:textId="77777777" w:rsidR="00787503" w:rsidRPr="008F494B" w:rsidRDefault="00787503" w:rsidP="00A57F5E">
            <w:pPr>
              <w:jc w:val="center"/>
              <w:rPr>
                <w:rFonts w:ascii="Times New Roman" w:hAnsi="Times New Roman" w:cs="Times New Roman"/>
              </w:rPr>
            </w:pPr>
          </w:p>
        </w:tc>
      </w:tr>
      <w:tr w:rsidR="00787503" w:rsidRPr="008F494B" w14:paraId="53AA688D" w14:textId="77777777" w:rsidTr="00A57F5E">
        <w:tc>
          <w:tcPr>
            <w:tcW w:w="3150" w:type="dxa"/>
            <w:vAlign w:val="bottom"/>
          </w:tcPr>
          <w:p w14:paraId="7B4E45A4"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Mean enrollment duration (months)</w:t>
            </w:r>
          </w:p>
        </w:tc>
        <w:tc>
          <w:tcPr>
            <w:tcW w:w="1350" w:type="dxa"/>
            <w:vAlign w:val="bottom"/>
          </w:tcPr>
          <w:p w14:paraId="04D2A7A2"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10.66</w:t>
            </w:r>
            <w:r w:rsidRPr="008F494B">
              <w:rPr>
                <w:rFonts w:ascii="Times New Roman" w:hAnsi="Times New Roman" w:cs="Times New Roman"/>
                <w:color w:val="000000"/>
              </w:rPr>
              <w:br/>
            </w:r>
          </w:p>
        </w:tc>
        <w:tc>
          <w:tcPr>
            <w:tcW w:w="1350" w:type="dxa"/>
            <w:vAlign w:val="bottom"/>
          </w:tcPr>
          <w:p w14:paraId="2075997E"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8.96</w:t>
            </w:r>
            <w:r w:rsidRPr="008F494B">
              <w:rPr>
                <w:rFonts w:ascii="Times New Roman" w:hAnsi="Times New Roman" w:cs="Times New Roman"/>
                <w:color w:val="000000"/>
              </w:rPr>
              <w:br/>
            </w:r>
          </w:p>
        </w:tc>
        <w:tc>
          <w:tcPr>
            <w:tcW w:w="1710" w:type="dxa"/>
            <w:vAlign w:val="bottom"/>
          </w:tcPr>
          <w:p w14:paraId="5A8E2D9F"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-1.7</w:t>
            </w:r>
          </w:p>
          <w:p w14:paraId="1B79051B" w14:textId="77777777" w:rsidR="00787503" w:rsidRPr="008F494B" w:rsidRDefault="00787503" w:rsidP="00A57F5E">
            <w:pPr>
              <w:jc w:val="center"/>
              <w:rPr>
                <w:rFonts w:ascii="Times New Roman" w:hAnsi="Times New Roman" w:cs="Times New Roman"/>
              </w:rPr>
            </w:pPr>
          </w:p>
        </w:tc>
        <w:tc>
          <w:tcPr>
            <w:tcW w:w="2160" w:type="dxa"/>
            <w:vAlign w:val="bottom"/>
          </w:tcPr>
          <w:p w14:paraId="0CC59635"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-1.27***</w:t>
            </w:r>
            <w:r>
              <w:rPr>
                <w:rFonts w:ascii="Times New Roman" w:hAnsi="Times New Roman" w:cs="Times New Roman"/>
                <w:color w:val="000000"/>
              </w:rPr>
              <w:t>*</w:t>
            </w:r>
          </w:p>
          <w:p w14:paraId="132027FA" w14:textId="77777777" w:rsidR="00787503" w:rsidRPr="008F494B" w:rsidRDefault="00787503" w:rsidP="00A57F5E">
            <w:pPr>
              <w:jc w:val="center"/>
              <w:rPr>
                <w:rFonts w:ascii="Times New Roman" w:hAnsi="Times New Roman" w:cs="Times New Roman"/>
              </w:rPr>
            </w:pPr>
          </w:p>
        </w:tc>
      </w:tr>
      <w:tr w:rsidR="00787503" w:rsidRPr="008F494B" w14:paraId="14D13B44" w14:textId="77777777" w:rsidTr="00A57F5E">
        <w:tc>
          <w:tcPr>
            <w:tcW w:w="3150" w:type="dxa"/>
            <w:vAlign w:val="bottom"/>
          </w:tcPr>
          <w:p w14:paraId="4B79D50B" w14:textId="77777777" w:rsidR="00787503" w:rsidRPr="008F494B" w:rsidRDefault="00787503" w:rsidP="00A57F5E">
            <w:pPr>
              <w:rPr>
                <w:rFonts w:ascii="Times New Roman" w:hAnsi="Times New Roman" w:cs="Times New Roman"/>
              </w:rPr>
            </w:pPr>
          </w:p>
          <w:p w14:paraId="1BEEEF73" w14:textId="77777777" w:rsidR="00787503" w:rsidRPr="008F494B" w:rsidRDefault="00787503" w:rsidP="00A57F5E">
            <w:pPr>
              <w:rPr>
                <w:rFonts w:ascii="Times New Roman" w:hAnsi="Times New Roman" w:cs="Times New Roman"/>
              </w:rPr>
            </w:pPr>
            <w:r>
              <w:rPr>
                <w:rFonts w:ascii="Times New Roman" w:hAnsi="Times New Roman" w:cs="Times New Roman"/>
              </w:rPr>
              <w:t xml:space="preserve">Coverage disruption rate  </w:t>
            </w:r>
            <w:r w:rsidRPr="008F494B">
              <w:rPr>
                <w:rFonts w:ascii="Times New Roman" w:hAnsi="Times New Roman" w:cs="Times New Roman"/>
              </w:rPr>
              <w:t>(gap or switch)</w:t>
            </w:r>
            <w:r>
              <w:rPr>
                <w:rFonts w:ascii="Times New Roman" w:hAnsi="Times New Roman" w:cs="Times New Roman"/>
              </w:rPr>
              <w:t>, %</w:t>
            </w:r>
          </w:p>
        </w:tc>
        <w:tc>
          <w:tcPr>
            <w:tcW w:w="1350" w:type="dxa"/>
            <w:vAlign w:val="bottom"/>
          </w:tcPr>
          <w:p w14:paraId="3864CA32" w14:textId="77777777" w:rsidR="00787503" w:rsidRPr="008F494B" w:rsidRDefault="00787503" w:rsidP="00A57F5E">
            <w:pPr>
              <w:jc w:val="center"/>
              <w:rPr>
                <w:rFonts w:ascii="Times New Roman" w:hAnsi="Times New Roman" w:cs="Times New Roman"/>
              </w:rPr>
            </w:pPr>
            <w:r>
              <w:rPr>
                <w:rFonts w:ascii="Times New Roman" w:hAnsi="Times New Roman" w:cs="Times New Roman"/>
                <w:color w:val="000000"/>
              </w:rPr>
              <w:t>8</w:t>
            </w:r>
            <w:r w:rsidRPr="008F494B">
              <w:rPr>
                <w:rFonts w:ascii="Times New Roman" w:hAnsi="Times New Roman" w:cs="Times New Roman"/>
                <w:color w:val="000000"/>
              </w:rPr>
              <w:br/>
            </w:r>
          </w:p>
        </w:tc>
        <w:tc>
          <w:tcPr>
            <w:tcW w:w="1350" w:type="dxa"/>
            <w:vAlign w:val="bottom"/>
          </w:tcPr>
          <w:p w14:paraId="0DADBB94"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21</w:t>
            </w:r>
            <w:r w:rsidRPr="008F494B">
              <w:rPr>
                <w:rFonts w:ascii="Times New Roman" w:hAnsi="Times New Roman" w:cs="Times New Roman"/>
                <w:color w:val="000000"/>
              </w:rPr>
              <w:br/>
            </w:r>
          </w:p>
        </w:tc>
        <w:tc>
          <w:tcPr>
            <w:tcW w:w="1710" w:type="dxa"/>
            <w:vAlign w:val="bottom"/>
          </w:tcPr>
          <w:p w14:paraId="5D01E751"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13</w:t>
            </w:r>
          </w:p>
          <w:p w14:paraId="2D14045D" w14:textId="77777777" w:rsidR="00787503" w:rsidRPr="008F494B" w:rsidRDefault="00787503" w:rsidP="00A57F5E">
            <w:pPr>
              <w:jc w:val="center"/>
              <w:rPr>
                <w:rFonts w:ascii="Times New Roman" w:hAnsi="Times New Roman" w:cs="Times New Roman"/>
              </w:rPr>
            </w:pPr>
          </w:p>
        </w:tc>
        <w:tc>
          <w:tcPr>
            <w:tcW w:w="2160" w:type="dxa"/>
            <w:vAlign w:val="bottom"/>
          </w:tcPr>
          <w:p w14:paraId="73F839E0"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0.04***</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2FDD7C08" w14:textId="77777777" w:rsidTr="00A57F5E">
        <w:tc>
          <w:tcPr>
            <w:tcW w:w="3150" w:type="dxa"/>
            <w:vAlign w:val="bottom"/>
          </w:tcPr>
          <w:p w14:paraId="39DB60F7" w14:textId="77777777" w:rsidR="00787503" w:rsidRPr="008F494B" w:rsidRDefault="00787503" w:rsidP="00A57F5E">
            <w:pPr>
              <w:rPr>
                <w:rFonts w:ascii="Times New Roman" w:hAnsi="Times New Roman" w:cs="Times New Roman"/>
              </w:rPr>
            </w:pPr>
          </w:p>
          <w:p w14:paraId="3023C597"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Mean number of coverage disruptions (gap or switch)</w:t>
            </w:r>
          </w:p>
        </w:tc>
        <w:tc>
          <w:tcPr>
            <w:tcW w:w="1350" w:type="dxa"/>
            <w:vAlign w:val="bottom"/>
          </w:tcPr>
          <w:p w14:paraId="675FEDDF"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0.11</w:t>
            </w:r>
            <w:r w:rsidRPr="008F494B">
              <w:rPr>
                <w:rFonts w:ascii="Times New Roman" w:hAnsi="Times New Roman" w:cs="Times New Roman"/>
                <w:color w:val="000000"/>
              </w:rPr>
              <w:br/>
            </w:r>
          </w:p>
        </w:tc>
        <w:tc>
          <w:tcPr>
            <w:tcW w:w="1350" w:type="dxa"/>
            <w:vAlign w:val="bottom"/>
          </w:tcPr>
          <w:p w14:paraId="663570CE"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0.32</w:t>
            </w:r>
            <w:r w:rsidRPr="008F494B">
              <w:rPr>
                <w:rFonts w:ascii="Times New Roman" w:hAnsi="Times New Roman" w:cs="Times New Roman"/>
                <w:color w:val="000000"/>
              </w:rPr>
              <w:br/>
            </w:r>
          </w:p>
        </w:tc>
        <w:tc>
          <w:tcPr>
            <w:tcW w:w="1710" w:type="dxa"/>
            <w:vAlign w:val="bottom"/>
          </w:tcPr>
          <w:p w14:paraId="2B358526"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0.21</w:t>
            </w:r>
          </w:p>
          <w:p w14:paraId="3F41D560" w14:textId="77777777" w:rsidR="00787503" w:rsidRPr="008F494B" w:rsidRDefault="00787503" w:rsidP="00A57F5E">
            <w:pPr>
              <w:jc w:val="center"/>
              <w:rPr>
                <w:rFonts w:ascii="Times New Roman" w:hAnsi="Times New Roman" w:cs="Times New Roman"/>
              </w:rPr>
            </w:pPr>
          </w:p>
        </w:tc>
        <w:tc>
          <w:tcPr>
            <w:tcW w:w="2160" w:type="dxa"/>
            <w:vAlign w:val="bottom"/>
          </w:tcPr>
          <w:p w14:paraId="5BA3A428"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0.05**</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6D9AAFEA" w14:textId="77777777" w:rsidTr="00A57F5E">
        <w:tc>
          <w:tcPr>
            <w:tcW w:w="3150" w:type="dxa"/>
            <w:vAlign w:val="bottom"/>
          </w:tcPr>
          <w:p w14:paraId="5EEC0F27" w14:textId="77777777" w:rsidR="00787503" w:rsidRPr="008F494B" w:rsidRDefault="00787503" w:rsidP="00A57F5E">
            <w:pPr>
              <w:rPr>
                <w:rFonts w:ascii="Times New Roman" w:hAnsi="Times New Roman" w:cs="Times New Roman"/>
              </w:rPr>
            </w:pPr>
          </w:p>
          <w:p w14:paraId="210E399D"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Mean number of coverage gaps</w:t>
            </w:r>
          </w:p>
        </w:tc>
        <w:tc>
          <w:tcPr>
            <w:tcW w:w="1350" w:type="dxa"/>
            <w:vAlign w:val="bottom"/>
          </w:tcPr>
          <w:p w14:paraId="39C50BD6"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0.02</w:t>
            </w:r>
            <w:r w:rsidRPr="008F494B">
              <w:rPr>
                <w:rFonts w:ascii="Times New Roman" w:hAnsi="Times New Roman" w:cs="Times New Roman"/>
                <w:color w:val="000000"/>
              </w:rPr>
              <w:br/>
            </w:r>
          </w:p>
        </w:tc>
        <w:tc>
          <w:tcPr>
            <w:tcW w:w="1350" w:type="dxa"/>
            <w:vAlign w:val="bottom"/>
          </w:tcPr>
          <w:p w14:paraId="5763D560"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0.07</w:t>
            </w:r>
            <w:r w:rsidRPr="008F494B">
              <w:rPr>
                <w:rFonts w:ascii="Times New Roman" w:hAnsi="Times New Roman" w:cs="Times New Roman"/>
                <w:color w:val="000000"/>
              </w:rPr>
              <w:br/>
            </w:r>
          </w:p>
        </w:tc>
        <w:tc>
          <w:tcPr>
            <w:tcW w:w="1710" w:type="dxa"/>
            <w:vAlign w:val="bottom"/>
          </w:tcPr>
          <w:p w14:paraId="2BFDAC67"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0.05</w:t>
            </w:r>
          </w:p>
          <w:p w14:paraId="3DCBADCE" w14:textId="77777777" w:rsidR="00787503" w:rsidRPr="008F494B" w:rsidRDefault="00787503" w:rsidP="00A57F5E">
            <w:pPr>
              <w:jc w:val="center"/>
              <w:rPr>
                <w:rFonts w:ascii="Times New Roman" w:hAnsi="Times New Roman" w:cs="Times New Roman"/>
              </w:rPr>
            </w:pPr>
          </w:p>
        </w:tc>
        <w:tc>
          <w:tcPr>
            <w:tcW w:w="2160" w:type="dxa"/>
            <w:vAlign w:val="bottom"/>
          </w:tcPr>
          <w:p w14:paraId="49D78F21"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0.02***</w:t>
            </w:r>
            <w:r w:rsidRPr="008F494B">
              <w:rPr>
                <w:rFonts w:ascii="Times New Roman" w:hAnsi="Times New Roman" w:cs="Times New Roman"/>
                <w:color w:val="000000"/>
              </w:rPr>
              <w:br/>
            </w:r>
          </w:p>
        </w:tc>
      </w:tr>
      <w:tr w:rsidR="00787503" w:rsidRPr="008F494B" w14:paraId="093374E1" w14:textId="77777777" w:rsidTr="00A57F5E">
        <w:tc>
          <w:tcPr>
            <w:tcW w:w="3150" w:type="dxa"/>
            <w:vAlign w:val="bottom"/>
          </w:tcPr>
          <w:p w14:paraId="625B966C" w14:textId="77777777" w:rsidR="00787503" w:rsidRPr="008F494B" w:rsidRDefault="00787503" w:rsidP="00A57F5E">
            <w:pPr>
              <w:rPr>
                <w:rFonts w:ascii="Times New Roman" w:hAnsi="Times New Roman" w:cs="Times New Roman"/>
              </w:rPr>
            </w:pPr>
          </w:p>
          <w:p w14:paraId="6EA69528"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Mean duration of coverage gaps (months)</w:t>
            </w:r>
          </w:p>
        </w:tc>
        <w:tc>
          <w:tcPr>
            <w:tcW w:w="1350" w:type="dxa"/>
            <w:vAlign w:val="bottom"/>
          </w:tcPr>
          <w:p w14:paraId="07B51D44"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0.06</w:t>
            </w:r>
            <w:r w:rsidRPr="008F494B">
              <w:rPr>
                <w:rFonts w:ascii="Times New Roman" w:hAnsi="Times New Roman" w:cs="Times New Roman"/>
                <w:color w:val="000000"/>
              </w:rPr>
              <w:br/>
            </w:r>
          </w:p>
        </w:tc>
        <w:tc>
          <w:tcPr>
            <w:tcW w:w="1350" w:type="dxa"/>
            <w:vAlign w:val="bottom"/>
          </w:tcPr>
          <w:p w14:paraId="4A306563"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0.27</w:t>
            </w:r>
            <w:r w:rsidRPr="008F494B">
              <w:rPr>
                <w:rFonts w:ascii="Times New Roman" w:hAnsi="Times New Roman" w:cs="Times New Roman"/>
                <w:color w:val="000000"/>
              </w:rPr>
              <w:br/>
            </w:r>
          </w:p>
        </w:tc>
        <w:tc>
          <w:tcPr>
            <w:tcW w:w="1710" w:type="dxa"/>
            <w:vAlign w:val="bottom"/>
          </w:tcPr>
          <w:p w14:paraId="3DAE5CD5"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0.21</w:t>
            </w:r>
          </w:p>
          <w:p w14:paraId="652C375C" w14:textId="77777777" w:rsidR="00787503" w:rsidRPr="008F494B" w:rsidRDefault="00787503" w:rsidP="00A57F5E">
            <w:pPr>
              <w:jc w:val="center"/>
              <w:rPr>
                <w:rFonts w:ascii="Times New Roman" w:hAnsi="Times New Roman" w:cs="Times New Roman"/>
              </w:rPr>
            </w:pPr>
          </w:p>
        </w:tc>
        <w:tc>
          <w:tcPr>
            <w:tcW w:w="2160" w:type="dxa"/>
            <w:vAlign w:val="bottom"/>
          </w:tcPr>
          <w:p w14:paraId="6C54B869"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0.07**</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694391F9" w14:textId="77777777" w:rsidTr="00A57F5E">
        <w:tc>
          <w:tcPr>
            <w:tcW w:w="3150" w:type="dxa"/>
            <w:vAlign w:val="bottom"/>
          </w:tcPr>
          <w:p w14:paraId="1617A266" w14:textId="77777777" w:rsidR="00787503" w:rsidRPr="008F494B" w:rsidRDefault="00787503" w:rsidP="00A57F5E">
            <w:pPr>
              <w:rPr>
                <w:rFonts w:ascii="Times New Roman" w:hAnsi="Times New Roman" w:cs="Times New Roman"/>
              </w:rPr>
            </w:pPr>
          </w:p>
          <w:p w14:paraId="23BDE18C"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Mean number of coverage switches</w:t>
            </w:r>
          </w:p>
        </w:tc>
        <w:tc>
          <w:tcPr>
            <w:tcW w:w="1350" w:type="dxa"/>
            <w:vAlign w:val="bottom"/>
          </w:tcPr>
          <w:p w14:paraId="46827E11"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0.09</w:t>
            </w:r>
            <w:r w:rsidRPr="008F494B">
              <w:rPr>
                <w:rFonts w:ascii="Times New Roman" w:hAnsi="Times New Roman" w:cs="Times New Roman"/>
                <w:color w:val="000000"/>
              </w:rPr>
              <w:br/>
            </w:r>
          </w:p>
        </w:tc>
        <w:tc>
          <w:tcPr>
            <w:tcW w:w="1350" w:type="dxa"/>
            <w:vAlign w:val="bottom"/>
          </w:tcPr>
          <w:p w14:paraId="172B3396"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0.26</w:t>
            </w:r>
            <w:r w:rsidRPr="008F494B">
              <w:rPr>
                <w:rFonts w:ascii="Times New Roman" w:hAnsi="Times New Roman" w:cs="Times New Roman"/>
                <w:color w:val="000000"/>
              </w:rPr>
              <w:br/>
            </w:r>
          </w:p>
        </w:tc>
        <w:tc>
          <w:tcPr>
            <w:tcW w:w="1710" w:type="dxa"/>
            <w:vAlign w:val="bottom"/>
          </w:tcPr>
          <w:p w14:paraId="6F66BA0F"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0.17</w:t>
            </w:r>
          </w:p>
          <w:p w14:paraId="52FCD6F8" w14:textId="77777777" w:rsidR="00787503" w:rsidRPr="008F494B" w:rsidRDefault="00787503" w:rsidP="00A57F5E">
            <w:pPr>
              <w:jc w:val="center"/>
              <w:rPr>
                <w:rFonts w:ascii="Times New Roman" w:hAnsi="Times New Roman" w:cs="Times New Roman"/>
              </w:rPr>
            </w:pPr>
          </w:p>
        </w:tc>
        <w:tc>
          <w:tcPr>
            <w:tcW w:w="2160" w:type="dxa"/>
            <w:vAlign w:val="bottom"/>
          </w:tcPr>
          <w:p w14:paraId="48CFDC4F"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0.04**</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647415B8" w14:textId="77777777" w:rsidTr="00A57F5E">
        <w:tc>
          <w:tcPr>
            <w:tcW w:w="3150" w:type="dxa"/>
            <w:vAlign w:val="bottom"/>
          </w:tcPr>
          <w:p w14:paraId="6043DE0A" w14:textId="77777777" w:rsidR="00787503" w:rsidRPr="008F494B" w:rsidRDefault="00787503" w:rsidP="00A57F5E">
            <w:pPr>
              <w:rPr>
                <w:rFonts w:ascii="Times New Roman" w:hAnsi="Times New Roman" w:cs="Times New Roman"/>
              </w:rPr>
            </w:pPr>
          </w:p>
          <w:p w14:paraId="26AA04A5" w14:textId="77777777" w:rsidR="00787503" w:rsidRPr="008F494B" w:rsidRDefault="00787503" w:rsidP="00A57F5E">
            <w:pPr>
              <w:rPr>
                <w:rFonts w:ascii="Times New Roman" w:hAnsi="Times New Roman" w:cs="Times New Roman"/>
              </w:rPr>
            </w:pPr>
            <w:r>
              <w:rPr>
                <w:rFonts w:ascii="Times New Roman" w:hAnsi="Times New Roman" w:cs="Times New Roman"/>
              </w:rPr>
              <w:t>Coverage switch rate, %</w:t>
            </w:r>
          </w:p>
        </w:tc>
        <w:tc>
          <w:tcPr>
            <w:tcW w:w="1350" w:type="dxa"/>
            <w:vAlign w:val="bottom"/>
          </w:tcPr>
          <w:p w14:paraId="6380EDB4" w14:textId="77777777" w:rsidR="00787503" w:rsidRPr="008F494B" w:rsidRDefault="00787503" w:rsidP="00A57F5E">
            <w:pPr>
              <w:jc w:val="center"/>
              <w:rPr>
                <w:rFonts w:ascii="Times New Roman" w:hAnsi="Times New Roman" w:cs="Times New Roman"/>
              </w:rPr>
            </w:pPr>
            <w:r>
              <w:rPr>
                <w:rFonts w:ascii="Times New Roman" w:hAnsi="Times New Roman" w:cs="Times New Roman"/>
                <w:color w:val="000000"/>
              </w:rPr>
              <w:t>7</w:t>
            </w:r>
            <w:r w:rsidRPr="008F494B">
              <w:rPr>
                <w:rFonts w:ascii="Times New Roman" w:hAnsi="Times New Roman" w:cs="Times New Roman"/>
                <w:color w:val="000000"/>
              </w:rPr>
              <w:br/>
            </w:r>
          </w:p>
        </w:tc>
        <w:tc>
          <w:tcPr>
            <w:tcW w:w="1350" w:type="dxa"/>
            <w:vAlign w:val="bottom"/>
          </w:tcPr>
          <w:p w14:paraId="642C0255" w14:textId="77777777" w:rsidR="00787503" w:rsidRPr="008F494B" w:rsidRDefault="00787503" w:rsidP="00A57F5E">
            <w:pPr>
              <w:jc w:val="center"/>
              <w:rPr>
                <w:rFonts w:ascii="Times New Roman" w:hAnsi="Times New Roman" w:cs="Times New Roman"/>
              </w:rPr>
            </w:pPr>
            <w:r>
              <w:rPr>
                <w:rFonts w:ascii="Times New Roman" w:hAnsi="Times New Roman" w:cs="Times New Roman"/>
                <w:color w:val="000000"/>
              </w:rPr>
              <w:t>20</w:t>
            </w:r>
            <w:r w:rsidRPr="008F494B">
              <w:rPr>
                <w:rFonts w:ascii="Times New Roman" w:hAnsi="Times New Roman" w:cs="Times New Roman"/>
                <w:color w:val="000000"/>
              </w:rPr>
              <w:br/>
            </w:r>
          </w:p>
        </w:tc>
        <w:tc>
          <w:tcPr>
            <w:tcW w:w="1710" w:type="dxa"/>
            <w:vAlign w:val="bottom"/>
          </w:tcPr>
          <w:p w14:paraId="07625EF5"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13</w:t>
            </w:r>
          </w:p>
          <w:p w14:paraId="63E19BF1" w14:textId="77777777" w:rsidR="00787503" w:rsidRPr="008F494B" w:rsidRDefault="00787503" w:rsidP="00A57F5E">
            <w:pPr>
              <w:jc w:val="center"/>
              <w:rPr>
                <w:rFonts w:ascii="Times New Roman" w:hAnsi="Times New Roman" w:cs="Times New Roman"/>
                <w:color w:val="000000"/>
              </w:rPr>
            </w:pPr>
          </w:p>
        </w:tc>
        <w:tc>
          <w:tcPr>
            <w:tcW w:w="2160" w:type="dxa"/>
            <w:vAlign w:val="bottom"/>
          </w:tcPr>
          <w:p w14:paraId="61285C91"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0.04***</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1404803A" w14:textId="77777777" w:rsidTr="00A57F5E">
        <w:tc>
          <w:tcPr>
            <w:tcW w:w="3150" w:type="dxa"/>
            <w:vAlign w:val="bottom"/>
          </w:tcPr>
          <w:p w14:paraId="54721506" w14:textId="77777777" w:rsidR="00787503" w:rsidRPr="008F494B" w:rsidRDefault="00787503" w:rsidP="00A57F5E">
            <w:pPr>
              <w:rPr>
                <w:rFonts w:ascii="Times New Roman" w:hAnsi="Times New Roman" w:cs="Times New Roman"/>
              </w:rPr>
            </w:pPr>
          </w:p>
          <w:p w14:paraId="379D7793" w14:textId="77777777" w:rsidR="00787503" w:rsidRPr="008F494B" w:rsidRDefault="00787503" w:rsidP="00A57F5E">
            <w:pPr>
              <w:rPr>
                <w:rFonts w:ascii="Times New Roman" w:hAnsi="Times New Roman" w:cs="Times New Roman"/>
              </w:rPr>
            </w:pPr>
            <w:r>
              <w:rPr>
                <w:rFonts w:ascii="Times New Roman" w:hAnsi="Times New Roman" w:cs="Times New Roman"/>
              </w:rPr>
              <w:t>Coverage gap rate, %</w:t>
            </w:r>
          </w:p>
        </w:tc>
        <w:tc>
          <w:tcPr>
            <w:tcW w:w="1350" w:type="dxa"/>
            <w:vAlign w:val="bottom"/>
          </w:tcPr>
          <w:p w14:paraId="2F010790"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br/>
            </w:r>
            <w:r>
              <w:rPr>
                <w:rFonts w:ascii="Times New Roman" w:hAnsi="Times New Roman" w:cs="Times New Roman"/>
                <w:color w:val="000000"/>
              </w:rPr>
              <w:t>2</w:t>
            </w:r>
          </w:p>
        </w:tc>
        <w:tc>
          <w:tcPr>
            <w:tcW w:w="1350" w:type="dxa"/>
            <w:vAlign w:val="bottom"/>
          </w:tcPr>
          <w:p w14:paraId="558BEBE3"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br/>
            </w:r>
            <w:r>
              <w:rPr>
                <w:rFonts w:ascii="Times New Roman" w:hAnsi="Times New Roman" w:cs="Times New Roman"/>
                <w:color w:val="000000"/>
              </w:rPr>
              <w:t>6</w:t>
            </w:r>
          </w:p>
        </w:tc>
        <w:tc>
          <w:tcPr>
            <w:tcW w:w="1710" w:type="dxa"/>
            <w:vAlign w:val="bottom"/>
          </w:tcPr>
          <w:p w14:paraId="73E555BA" w14:textId="77777777" w:rsidR="00787503" w:rsidRPr="008F494B" w:rsidRDefault="00787503" w:rsidP="00A57F5E">
            <w:pPr>
              <w:jc w:val="center"/>
              <w:rPr>
                <w:rFonts w:ascii="Times New Roman" w:hAnsi="Times New Roman" w:cs="Times New Roman"/>
                <w:color w:val="000000"/>
              </w:rPr>
            </w:pPr>
          </w:p>
          <w:p w14:paraId="4016C0D9" w14:textId="77777777" w:rsidR="00787503" w:rsidRPr="008F494B" w:rsidRDefault="00787503" w:rsidP="00A57F5E">
            <w:pPr>
              <w:jc w:val="center"/>
              <w:rPr>
                <w:rFonts w:ascii="Times New Roman" w:hAnsi="Times New Roman" w:cs="Times New Roman"/>
                <w:color w:val="000000"/>
              </w:rPr>
            </w:pPr>
            <w:r>
              <w:rPr>
                <w:rFonts w:ascii="Times New Roman" w:hAnsi="Times New Roman" w:cs="Times New Roman"/>
                <w:color w:val="000000"/>
              </w:rPr>
              <w:t>4</w:t>
            </w:r>
          </w:p>
        </w:tc>
        <w:tc>
          <w:tcPr>
            <w:tcW w:w="2160" w:type="dxa"/>
            <w:vAlign w:val="bottom"/>
          </w:tcPr>
          <w:p w14:paraId="43F11D79" w14:textId="77777777" w:rsidR="00787503" w:rsidRPr="008F494B" w:rsidRDefault="00787503" w:rsidP="00A57F5E">
            <w:pPr>
              <w:jc w:val="center"/>
              <w:rPr>
                <w:rFonts w:ascii="Times New Roman" w:hAnsi="Times New Roman" w:cs="Times New Roman"/>
                <w:color w:val="000000"/>
              </w:rPr>
            </w:pPr>
            <w:r w:rsidRPr="008F494B">
              <w:rPr>
                <w:rFonts w:ascii="Times New Roman" w:hAnsi="Times New Roman" w:cs="Times New Roman"/>
                <w:color w:val="000000"/>
              </w:rPr>
              <w:t>0.01**</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0639B67E" w14:textId="77777777" w:rsidTr="00A57F5E">
        <w:tc>
          <w:tcPr>
            <w:tcW w:w="3150" w:type="dxa"/>
            <w:vAlign w:val="bottom"/>
          </w:tcPr>
          <w:p w14:paraId="0BB7FFAC" w14:textId="77777777" w:rsidR="00787503" w:rsidRPr="008F494B" w:rsidRDefault="00787503" w:rsidP="00A57F5E">
            <w:pPr>
              <w:rPr>
                <w:rFonts w:ascii="Times New Roman" w:hAnsi="Times New Roman" w:cs="Times New Roman"/>
              </w:rPr>
            </w:pPr>
          </w:p>
        </w:tc>
        <w:tc>
          <w:tcPr>
            <w:tcW w:w="1350" w:type="dxa"/>
            <w:vAlign w:val="bottom"/>
          </w:tcPr>
          <w:p w14:paraId="2CD831B7" w14:textId="77777777" w:rsidR="00787503" w:rsidRPr="008F494B" w:rsidRDefault="00787503" w:rsidP="00A57F5E">
            <w:pPr>
              <w:jc w:val="center"/>
              <w:rPr>
                <w:rFonts w:ascii="Times New Roman" w:hAnsi="Times New Roman" w:cs="Times New Roman"/>
                <w:color w:val="000000"/>
              </w:rPr>
            </w:pPr>
          </w:p>
        </w:tc>
        <w:tc>
          <w:tcPr>
            <w:tcW w:w="1350" w:type="dxa"/>
            <w:vAlign w:val="bottom"/>
          </w:tcPr>
          <w:p w14:paraId="7CF81736" w14:textId="77777777" w:rsidR="00787503" w:rsidRPr="008F494B" w:rsidRDefault="00787503" w:rsidP="00A57F5E">
            <w:pPr>
              <w:jc w:val="center"/>
              <w:rPr>
                <w:rFonts w:ascii="Times New Roman" w:hAnsi="Times New Roman" w:cs="Times New Roman"/>
                <w:color w:val="000000"/>
              </w:rPr>
            </w:pPr>
          </w:p>
        </w:tc>
        <w:tc>
          <w:tcPr>
            <w:tcW w:w="1710" w:type="dxa"/>
            <w:vAlign w:val="bottom"/>
          </w:tcPr>
          <w:p w14:paraId="549F7BBC" w14:textId="77777777" w:rsidR="00787503" w:rsidRPr="008F494B" w:rsidRDefault="00787503" w:rsidP="00A57F5E">
            <w:pPr>
              <w:jc w:val="center"/>
              <w:rPr>
                <w:rFonts w:ascii="Times New Roman" w:hAnsi="Times New Roman" w:cs="Times New Roman"/>
                <w:color w:val="000000"/>
              </w:rPr>
            </w:pPr>
          </w:p>
        </w:tc>
        <w:tc>
          <w:tcPr>
            <w:tcW w:w="2160" w:type="dxa"/>
            <w:vAlign w:val="bottom"/>
          </w:tcPr>
          <w:p w14:paraId="055AC4BA" w14:textId="77777777" w:rsidR="00787503" w:rsidRPr="008F494B" w:rsidRDefault="00787503" w:rsidP="00A57F5E">
            <w:pPr>
              <w:jc w:val="center"/>
              <w:rPr>
                <w:rFonts w:ascii="Times New Roman" w:hAnsi="Times New Roman" w:cs="Times New Roman"/>
                <w:color w:val="000000"/>
              </w:rPr>
            </w:pPr>
          </w:p>
        </w:tc>
      </w:tr>
      <w:tr w:rsidR="00787503" w:rsidRPr="008F494B" w14:paraId="5FC9C02C" w14:textId="77777777" w:rsidTr="00A57F5E">
        <w:tc>
          <w:tcPr>
            <w:tcW w:w="3150" w:type="dxa"/>
            <w:vAlign w:val="bottom"/>
          </w:tcPr>
          <w:p w14:paraId="6F1AA59C" w14:textId="77777777" w:rsidR="00787503" w:rsidRPr="008F494B" w:rsidRDefault="00787503" w:rsidP="00A57F5E">
            <w:pPr>
              <w:rPr>
                <w:rFonts w:ascii="Times New Roman" w:hAnsi="Times New Roman" w:cs="Times New Roman"/>
                <w:b/>
              </w:rPr>
            </w:pPr>
            <w:r w:rsidRPr="008F494B">
              <w:rPr>
                <w:rFonts w:ascii="Times New Roman" w:hAnsi="Times New Roman" w:cs="Times New Roman"/>
                <w:b/>
              </w:rPr>
              <w:t>Type of Enrollment</w:t>
            </w:r>
          </w:p>
        </w:tc>
        <w:tc>
          <w:tcPr>
            <w:tcW w:w="1350" w:type="dxa"/>
            <w:vAlign w:val="bottom"/>
          </w:tcPr>
          <w:p w14:paraId="6C504775" w14:textId="77777777" w:rsidR="00787503" w:rsidRPr="008F494B" w:rsidRDefault="00787503" w:rsidP="00A57F5E">
            <w:pPr>
              <w:jc w:val="center"/>
              <w:rPr>
                <w:rFonts w:ascii="Times New Roman" w:hAnsi="Times New Roman" w:cs="Times New Roman"/>
              </w:rPr>
            </w:pPr>
          </w:p>
        </w:tc>
        <w:tc>
          <w:tcPr>
            <w:tcW w:w="1350" w:type="dxa"/>
            <w:vAlign w:val="bottom"/>
          </w:tcPr>
          <w:p w14:paraId="5ED24206" w14:textId="77777777" w:rsidR="00787503" w:rsidRPr="008F494B" w:rsidRDefault="00787503" w:rsidP="00A57F5E">
            <w:pPr>
              <w:jc w:val="center"/>
              <w:rPr>
                <w:rFonts w:ascii="Times New Roman" w:hAnsi="Times New Roman" w:cs="Times New Roman"/>
              </w:rPr>
            </w:pPr>
          </w:p>
        </w:tc>
        <w:tc>
          <w:tcPr>
            <w:tcW w:w="1710" w:type="dxa"/>
            <w:vAlign w:val="bottom"/>
          </w:tcPr>
          <w:p w14:paraId="433BB706" w14:textId="77777777" w:rsidR="00787503" w:rsidRPr="008F494B" w:rsidRDefault="00787503" w:rsidP="00A57F5E">
            <w:pPr>
              <w:jc w:val="center"/>
              <w:rPr>
                <w:rFonts w:ascii="Times New Roman" w:hAnsi="Times New Roman" w:cs="Times New Roman"/>
              </w:rPr>
            </w:pPr>
          </w:p>
        </w:tc>
        <w:tc>
          <w:tcPr>
            <w:tcW w:w="2160" w:type="dxa"/>
            <w:vAlign w:val="bottom"/>
          </w:tcPr>
          <w:p w14:paraId="64E928A9" w14:textId="77777777" w:rsidR="00787503" w:rsidRPr="008F494B" w:rsidRDefault="00787503" w:rsidP="00A57F5E">
            <w:pPr>
              <w:jc w:val="center"/>
              <w:rPr>
                <w:rFonts w:ascii="Times New Roman" w:hAnsi="Times New Roman" w:cs="Times New Roman"/>
              </w:rPr>
            </w:pPr>
          </w:p>
        </w:tc>
      </w:tr>
      <w:tr w:rsidR="00787503" w:rsidRPr="008F494B" w14:paraId="13C811A9" w14:textId="77777777" w:rsidTr="00A57F5E">
        <w:tc>
          <w:tcPr>
            <w:tcW w:w="3150" w:type="dxa"/>
            <w:vAlign w:val="bottom"/>
          </w:tcPr>
          <w:p w14:paraId="59DE3D96" w14:textId="77777777" w:rsidR="00787503" w:rsidRPr="008F494B" w:rsidRDefault="00787503" w:rsidP="00A57F5E">
            <w:pPr>
              <w:rPr>
                <w:rFonts w:ascii="Times New Roman" w:hAnsi="Times New Roman" w:cs="Times New Roman"/>
              </w:rPr>
            </w:pPr>
            <w:r>
              <w:rPr>
                <w:rFonts w:ascii="Times New Roman" w:hAnsi="Times New Roman" w:cs="Times New Roman"/>
              </w:rPr>
              <w:t>Any c</w:t>
            </w:r>
            <w:r w:rsidRPr="008F494B">
              <w:rPr>
                <w:rFonts w:ascii="Times New Roman" w:hAnsi="Times New Roman" w:cs="Times New Roman"/>
              </w:rPr>
              <w:t>ommercial</w:t>
            </w:r>
            <w:r>
              <w:rPr>
                <w:rFonts w:ascii="Times New Roman" w:hAnsi="Times New Roman" w:cs="Times New Roman"/>
              </w:rPr>
              <w:t>, %</w:t>
            </w:r>
          </w:p>
        </w:tc>
        <w:tc>
          <w:tcPr>
            <w:tcW w:w="1350" w:type="dxa"/>
            <w:vAlign w:val="bottom"/>
          </w:tcPr>
          <w:p w14:paraId="3DED8905"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br/>
            </w:r>
            <w:r>
              <w:rPr>
                <w:rFonts w:ascii="Times New Roman" w:hAnsi="Times New Roman" w:cs="Times New Roman"/>
              </w:rPr>
              <w:t>6</w:t>
            </w:r>
          </w:p>
        </w:tc>
        <w:tc>
          <w:tcPr>
            <w:tcW w:w="1350" w:type="dxa"/>
            <w:vAlign w:val="bottom"/>
          </w:tcPr>
          <w:p w14:paraId="5CAE6360" w14:textId="77777777" w:rsidR="00787503" w:rsidRPr="008F494B" w:rsidRDefault="00787503" w:rsidP="00A57F5E">
            <w:pPr>
              <w:jc w:val="center"/>
              <w:rPr>
                <w:rFonts w:ascii="Times New Roman" w:hAnsi="Times New Roman" w:cs="Times New Roman"/>
              </w:rPr>
            </w:pPr>
            <w:r>
              <w:rPr>
                <w:rFonts w:ascii="Times New Roman" w:hAnsi="Times New Roman" w:cs="Times New Roman"/>
                <w:color w:val="000000"/>
              </w:rPr>
              <w:t>12</w:t>
            </w:r>
          </w:p>
        </w:tc>
        <w:tc>
          <w:tcPr>
            <w:tcW w:w="1710" w:type="dxa"/>
            <w:vAlign w:val="bottom"/>
          </w:tcPr>
          <w:p w14:paraId="29273C8F" w14:textId="77777777" w:rsidR="00787503" w:rsidRPr="008F494B" w:rsidRDefault="00787503" w:rsidP="00A57F5E">
            <w:pPr>
              <w:jc w:val="center"/>
              <w:rPr>
                <w:rFonts w:ascii="Times New Roman" w:hAnsi="Times New Roman" w:cs="Times New Roman"/>
              </w:rPr>
            </w:pPr>
            <w:r>
              <w:rPr>
                <w:rFonts w:ascii="Times New Roman" w:hAnsi="Times New Roman" w:cs="Times New Roman"/>
                <w:color w:val="000000"/>
              </w:rPr>
              <w:t>6</w:t>
            </w:r>
          </w:p>
        </w:tc>
        <w:tc>
          <w:tcPr>
            <w:tcW w:w="2160" w:type="dxa"/>
            <w:vAlign w:val="bottom"/>
          </w:tcPr>
          <w:p w14:paraId="614AF5E4" w14:textId="77777777" w:rsidR="00787503" w:rsidRPr="008F494B" w:rsidRDefault="00787503" w:rsidP="00A57F5E">
            <w:pPr>
              <w:jc w:val="center"/>
              <w:rPr>
                <w:rFonts w:ascii="Times New Roman" w:hAnsi="Times New Roman" w:cs="Times New Roman"/>
              </w:rPr>
            </w:pPr>
            <w:r>
              <w:rPr>
                <w:rFonts w:ascii="Times New Roman" w:hAnsi="Times New Roman" w:cs="Times New Roman"/>
                <w:color w:val="000000"/>
              </w:rPr>
              <w:t>0.02**</w:t>
            </w:r>
            <w:r>
              <w:rPr>
                <w:rFonts w:ascii="Times New Roman" w:hAnsi="Times New Roman" w:cs="Times New Roman"/>
                <w:color w:val="000000"/>
              </w:rPr>
              <w:br/>
            </w:r>
          </w:p>
        </w:tc>
      </w:tr>
      <w:tr w:rsidR="00787503" w:rsidRPr="008F494B" w14:paraId="5C08345E" w14:textId="77777777" w:rsidTr="00A57F5E">
        <w:tc>
          <w:tcPr>
            <w:tcW w:w="3150" w:type="dxa"/>
            <w:vAlign w:val="bottom"/>
          </w:tcPr>
          <w:p w14:paraId="7D5A2E19"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Any Marketplace</w:t>
            </w:r>
            <w:r>
              <w:rPr>
                <w:rFonts w:ascii="Times New Roman" w:hAnsi="Times New Roman" w:cs="Times New Roman"/>
              </w:rPr>
              <w:t>, %</w:t>
            </w:r>
          </w:p>
        </w:tc>
        <w:tc>
          <w:tcPr>
            <w:tcW w:w="1350" w:type="dxa"/>
            <w:vAlign w:val="bottom"/>
          </w:tcPr>
          <w:p w14:paraId="07A76DA5" w14:textId="77777777" w:rsidR="00787503" w:rsidRDefault="00787503" w:rsidP="00A57F5E">
            <w:pPr>
              <w:jc w:val="center"/>
              <w:rPr>
                <w:rFonts w:ascii="Times New Roman" w:hAnsi="Times New Roman" w:cs="Times New Roman"/>
              </w:rPr>
            </w:pPr>
            <w:r w:rsidRPr="008F494B">
              <w:rPr>
                <w:rFonts w:ascii="Times New Roman" w:hAnsi="Times New Roman" w:cs="Times New Roman"/>
                <w:color w:val="000000"/>
              </w:rPr>
              <w:br/>
            </w:r>
          </w:p>
          <w:p w14:paraId="3D261075" w14:textId="77777777" w:rsidR="00787503" w:rsidRPr="008F494B" w:rsidRDefault="00787503" w:rsidP="00A57F5E">
            <w:pPr>
              <w:jc w:val="center"/>
              <w:rPr>
                <w:rFonts w:ascii="Times New Roman" w:hAnsi="Times New Roman" w:cs="Times New Roman"/>
              </w:rPr>
            </w:pPr>
            <w:r>
              <w:rPr>
                <w:rFonts w:ascii="Times New Roman" w:hAnsi="Times New Roman" w:cs="Times New Roman"/>
              </w:rPr>
              <w:t>1</w:t>
            </w:r>
          </w:p>
        </w:tc>
        <w:tc>
          <w:tcPr>
            <w:tcW w:w="1350" w:type="dxa"/>
            <w:vAlign w:val="bottom"/>
          </w:tcPr>
          <w:p w14:paraId="78523736"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br/>
            </w:r>
            <w:r>
              <w:rPr>
                <w:rFonts w:ascii="Times New Roman" w:hAnsi="Times New Roman" w:cs="Times New Roman"/>
              </w:rPr>
              <w:t>8</w:t>
            </w:r>
          </w:p>
        </w:tc>
        <w:tc>
          <w:tcPr>
            <w:tcW w:w="1710" w:type="dxa"/>
            <w:vAlign w:val="bottom"/>
          </w:tcPr>
          <w:p w14:paraId="051D033D" w14:textId="77777777" w:rsidR="00787503" w:rsidRPr="008F494B" w:rsidRDefault="00787503" w:rsidP="00A57F5E">
            <w:pPr>
              <w:jc w:val="center"/>
              <w:rPr>
                <w:rFonts w:ascii="Times New Roman" w:hAnsi="Times New Roman" w:cs="Times New Roman"/>
              </w:rPr>
            </w:pPr>
            <w:r>
              <w:rPr>
                <w:rFonts w:ascii="Times New Roman" w:hAnsi="Times New Roman" w:cs="Times New Roman"/>
              </w:rPr>
              <w:t>7</w:t>
            </w:r>
          </w:p>
        </w:tc>
        <w:tc>
          <w:tcPr>
            <w:tcW w:w="2160" w:type="dxa"/>
            <w:vAlign w:val="bottom"/>
          </w:tcPr>
          <w:p w14:paraId="4511EEF0"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0.02***</w:t>
            </w:r>
            <w:r>
              <w:rPr>
                <w:rFonts w:ascii="Times New Roman" w:hAnsi="Times New Roman" w:cs="Times New Roman"/>
                <w:color w:val="000000"/>
              </w:rPr>
              <w:t>*</w:t>
            </w:r>
            <w:r w:rsidRPr="008F494B">
              <w:rPr>
                <w:rFonts w:ascii="Times New Roman" w:hAnsi="Times New Roman" w:cs="Times New Roman"/>
                <w:color w:val="000000"/>
              </w:rPr>
              <w:br/>
            </w:r>
          </w:p>
        </w:tc>
      </w:tr>
      <w:tr w:rsidR="00787503" w:rsidRPr="008F494B" w14:paraId="25CBC179" w14:textId="77777777" w:rsidTr="00A57F5E">
        <w:tc>
          <w:tcPr>
            <w:tcW w:w="3150" w:type="dxa"/>
            <w:tcBorders>
              <w:bottom w:val="single" w:sz="4" w:space="0" w:color="auto"/>
            </w:tcBorders>
            <w:vAlign w:val="bottom"/>
          </w:tcPr>
          <w:p w14:paraId="41CDE96B" w14:textId="77777777" w:rsidR="00787503" w:rsidRPr="008F494B" w:rsidRDefault="00787503" w:rsidP="00A57F5E">
            <w:pPr>
              <w:rPr>
                <w:rFonts w:ascii="Times New Roman" w:hAnsi="Times New Roman" w:cs="Times New Roman"/>
              </w:rPr>
            </w:pPr>
            <w:r w:rsidRPr="008F494B">
              <w:rPr>
                <w:rFonts w:ascii="Times New Roman" w:hAnsi="Times New Roman" w:cs="Times New Roman"/>
              </w:rPr>
              <w:t>Only Medicaid</w:t>
            </w:r>
            <w:r>
              <w:rPr>
                <w:rFonts w:ascii="Times New Roman" w:hAnsi="Times New Roman" w:cs="Times New Roman"/>
              </w:rPr>
              <w:t>, %</w:t>
            </w:r>
          </w:p>
        </w:tc>
        <w:tc>
          <w:tcPr>
            <w:tcW w:w="1350" w:type="dxa"/>
            <w:tcBorders>
              <w:bottom w:val="single" w:sz="4" w:space="0" w:color="auto"/>
            </w:tcBorders>
            <w:vAlign w:val="bottom"/>
          </w:tcPr>
          <w:p w14:paraId="13807D99"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br/>
            </w:r>
            <w:r>
              <w:rPr>
                <w:rFonts w:ascii="Times New Roman" w:hAnsi="Times New Roman" w:cs="Times New Roman"/>
              </w:rPr>
              <w:t>93</w:t>
            </w:r>
          </w:p>
        </w:tc>
        <w:tc>
          <w:tcPr>
            <w:tcW w:w="1350" w:type="dxa"/>
            <w:tcBorders>
              <w:bottom w:val="single" w:sz="4" w:space="0" w:color="auto"/>
            </w:tcBorders>
            <w:vAlign w:val="bottom"/>
          </w:tcPr>
          <w:p w14:paraId="435F1440"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br/>
            </w:r>
            <w:r>
              <w:rPr>
                <w:rFonts w:ascii="Times New Roman" w:hAnsi="Times New Roman" w:cs="Times New Roman"/>
              </w:rPr>
              <w:t>80</w:t>
            </w:r>
          </w:p>
        </w:tc>
        <w:tc>
          <w:tcPr>
            <w:tcW w:w="1710" w:type="dxa"/>
            <w:tcBorders>
              <w:bottom w:val="single" w:sz="4" w:space="0" w:color="auto"/>
            </w:tcBorders>
            <w:vAlign w:val="bottom"/>
          </w:tcPr>
          <w:p w14:paraId="3198A189" w14:textId="77777777" w:rsidR="00787503" w:rsidRPr="008F494B" w:rsidRDefault="00787503" w:rsidP="00A57F5E">
            <w:pPr>
              <w:jc w:val="center"/>
              <w:rPr>
                <w:rFonts w:ascii="Times New Roman" w:hAnsi="Times New Roman" w:cs="Times New Roman"/>
              </w:rPr>
            </w:pPr>
            <w:r>
              <w:rPr>
                <w:rFonts w:ascii="Times New Roman" w:hAnsi="Times New Roman" w:cs="Times New Roman"/>
              </w:rPr>
              <w:t>-13</w:t>
            </w:r>
          </w:p>
        </w:tc>
        <w:tc>
          <w:tcPr>
            <w:tcW w:w="2160" w:type="dxa"/>
            <w:tcBorders>
              <w:bottom w:val="single" w:sz="4" w:space="0" w:color="auto"/>
            </w:tcBorders>
            <w:vAlign w:val="bottom"/>
          </w:tcPr>
          <w:p w14:paraId="4779C6C8" w14:textId="77777777" w:rsidR="00787503" w:rsidRPr="008F494B" w:rsidRDefault="00787503" w:rsidP="00A57F5E">
            <w:pPr>
              <w:jc w:val="center"/>
              <w:rPr>
                <w:rFonts w:ascii="Times New Roman" w:hAnsi="Times New Roman" w:cs="Times New Roman"/>
              </w:rPr>
            </w:pPr>
            <w:r w:rsidRPr="008F494B">
              <w:rPr>
                <w:rFonts w:ascii="Times New Roman" w:hAnsi="Times New Roman" w:cs="Times New Roman"/>
                <w:color w:val="000000"/>
              </w:rPr>
              <w:t>-0.04***</w:t>
            </w:r>
            <w:r>
              <w:rPr>
                <w:rFonts w:ascii="Times New Roman" w:hAnsi="Times New Roman" w:cs="Times New Roman"/>
                <w:color w:val="000000"/>
              </w:rPr>
              <w:t>*</w:t>
            </w:r>
            <w:r w:rsidRPr="008F494B">
              <w:rPr>
                <w:rFonts w:ascii="Times New Roman" w:hAnsi="Times New Roman" w:cs="Times New Roman"/>
                <w:color w:val="000000"/>
              </w:rPr>
              <w:br/>
            </w:r>
          </w:p>
        </w:tc>
      </w:tr>
    </w:tbl>
    <w:p w14:paraId="6D7BE24B" w14:textId="77777777" w:rsidR="00930147" w:rsidRDefault="00930147" w:rsidP="00930147">
      <w:pPr>
        <w:rPr>
          <w:rFonts w:ascii="Courier New" w:hAnsi="Courier New" w:cs="Courier New"/>
        </w:rPr>
      </w:pPr>
      <w:r>
        <w:rPr>
          <w:rFonts w:ascii="Courier New" w:hAnsi="Courier New" w:cs="Courier New"/>
          <w:shd w:val="clear" w:color="auto" w:fill="FFFFFF"/>
        </w:rPr>
        <w:t>Source</w:t>
      </w:r>
      <w:r w:rsidRPr="008F494B">
        <w:rPr>
          <w:rFonts w:ascii="Courier New" w:hAnsi="Courier New" w:cs="Courier New"/>
          <w:shd w:val="clear" w:color="auto" w:fill="FFFFFF"/>
        </w:rPr>
        <w:t xml:space="preserve">: </w:t>
      </w:r>
      <w:r w:rsidRPr="008F494B">
        <w:rPr>
          <w:rFonts w:ascii="Courier New" w:hAnsi="Courier New" w:cs="Courier New"/>
        </w:rPr>
        <w:t>Authors’ analysis of linked all payer claims data, income, and birth records for Medicaid-financed birt</w:t>
      </w:r>
      <w:r>
        <w:rPr>
          <w:rFonts w:ascii="Courier New" w:hAnsi="Courier New" w:cs="Courier New"/>
        </w:rPr>
        <w:t xml:space="preserve">hs in Colorado from 2014-2018. Notes: </w:t>
      </w:r>
      <w:r w:rsidRPr="008F494B">
        <w:rPr>
          <w:rFonts w:ascii="Courier New" w:hAnsi="Courier New" w:cs="Courier New"/>
        </w:rPr>
        <w:t xml:space="preserve">Columns 1 and 2 display the mean values among the full income sample of births to women with incomes below 265% FPL. Clustered standard errors at the mother-level are shown below means in parentheses; 95% confidence intervals are shown below regression coefficients in brackets. </w:t>
      </w:r>
      <w:r w:rsidRPr="00C06BFF">
        <w:rPr>
          <w:rFonts w:ascii="Courier New" w:hAnsi="Courier New" w:cs="Courier New"/>
        </w:rPr>
        <w:t>*p&lt;0.10, **p</w:t>
      </w:r>
      <w:r>
        <w:rPr>
          <w:rFonts w:ascii="Courier New" w:hAnsi="Courier New" w:cs="Courier New"/>
        </w:rPr>
        <w:t>&lt;0.05, *** p&lt;0.01, ****p&lt; 0.001.</w:t>
      </w:r>
    </w:p>
    <w:p w14:paraId="41A26E84" w14:textId="105C6016" w:rsidR="00930147" w:rsidRDefault="00930147" w:rsidP="00E231B5">
      <w:pPr>
        <w:rPr>
          <w:rFonts w:ascii="Courier New" w:hAnsi="Courier New" w:cs="Courier New"/>
        </w:rPr>
      </w:pPr>
    </w:p>
    <w:sectPr w:rsidR="00930147">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Gordon, Sarah H" w:date="2021-07-09T09:00:00Z" w:initials="GSH">
    <w:p w14:paraId="03C7C69E" w14:textId="0DE965B9" w:rsidR="00A57F5E" w:rsidRDefault="00A57F5E">
      <w:pPr>
        <w:pStyle w:val="CommentText"/>
      </w:pPr>
      <w:r>
        <w:rPr>
          <w:rStyle w:val="CommentReference"/>
        </w:rPr>
        <w:annotationRef/>
      </w:r>
      <w:r>
        <w:t>petersen</w:t>
      </w:r>
    </w:p>
  </w:comment>
  <w:comment w:id="235" w:author="Gordon, Sarah H" w:date="2021-07-07T15:31:00Z" w:initials="GSH">
    <w:p w14:paraId="5BDF77B8"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Style w:val="CommentReference"/>
        </w:rPr>
        <w:annotationRef/>
      </w:r>
      <w:r>
        <w:rPr>
          <w:rFonts w:ascii="AdvOT3f82cb7c" w:hAnsi="AdvOT3f82cb7c" w:cs="AdvOT3f82cb7c"/>
          <w:color w:val="231F20"/>
          <w:sz w:val="14"/>
          <w:szCs w:val="14"/>
        </w:rPr>
        <w:t>Gelman A, Imbens G.Why high-order</w:t>
      </w:r>
    </w:p>
    <w:p w14:paraId="2700BCBD"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polynomials should not be used in</w:t>
      </w:r>
    </w:p>
    <w:p w14:paraId="625571E7"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regression discontinuity designs</w:t>
      </w:r>
    </w:p>
    <w:p w14:paraId="02FFA38E"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[Internet]. Cambridge (MA): National</w:t>
      </w:r>
    </w:p>
    <w:p w14:paraId="243242FF"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Bureau of Economic Research;</w:t>
      </w:r>
    </w:p>
    <w:p w14:paraId="37410443"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2014 Aug [cited 2016 Mar 7]. (NBER</w:t>
      </w:r>
    </w:p>
    <w:p w14:paraId="544D3DBA"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Working Paper No. 20405). Available for download (payment required)</w:t>
      </w:r>
    </w:p>
    <w:p w14:paraId="3245FC09" w14:textId="77777777" w:rsidR="00A57F5E" w:rsidRDefault="00A57F5E" w:rsidP="00E748AF">
      <w:pPr>
        <w:autoSpaceDE w:val="0"/>
        <w:autoSpaceDN w:val="0"/>
        <w:adjustRightInd w:val="0"/>
        <w:spacing w:after="0" w:line="240" w:lineRule="auto"/>
        <w:rPr>
          <w:rFonts w:ascii="AdvOT3f82cb7c" w:hAnsi="AdvOT3f82cb7c" w:cs="AdvOT3f82cb7c"/>
          <w:color w:val="231F20"/>
          <w:sz w:val="14"/>
          <w:szCs w:val="14"/>
        </w:rPr>
      </w:pPr>
      <w:r>
        <w:rPr>
          <w:rFonts w:ascii="AdvOT3f82cb7c" w:hAnsi="AdvOT3f82cb7c" w:cs="AdvOT3f82cb7c"/>
          <w:color w:val="231F20"/>
          <w:sz w:val="14"/>
          <w:szCs w:val="14"/>
        </w:rPr>
        <w:t>from: http://www.nber.org/</w:t>
      </w:r>
    </w:p>
    <w:p w14:paraId="37250D77" w14:textId="41E2BB96" w:rsidR="00A57F5E" w:rsidRDefault="00A57F5E" w:rsidP="00E748AF">
      <w:pPr>
        <w:pStyle w:val="CommentText"/>
      </w:pPr>
      <w:r>
        <w:rPr>
          <w:rFonts w:ascii="AdvOT3f82cb7c" w:hAnsi="AdvOT3f82cb7c" w:cs="AdvOT3f82cb7c"/>
          <w:color w:val="231F20"/>
          <w:sz w:val="14"/>
          <w:szCs w:val="14"/>
        </w:rPr>
        <w:t>papers/w20405</w:t>
      </w:r>
    </w:p>
  </w:comment>
  <w:comment w:id="409" w:author="Abrahams, Donna" w:date="2021-07-04T21:36:00Z" w:initials="AD">
    <w:p w14:paraId="4C5862DE" w14:textId="77777777" w:rsidR="00A57F5E" w:rsidRDefault="00A57F5E" w:rsidP="00E231B5">
      <w:pPr>
        <w:pStyle w:val="CommentText"/>
      </w:pPr>
      <w:r>
        <w:rPr>
          <w:rStyle w:val="CommentReference"/>
        </w:rPr>
        <w:annotationRef/>
      </w:r>
      <w:r>
        <w:t xml:space="preserve">Please write out what this is. For example, “Prenatal Care Initiated in First Trimester (first 3 months of pregnancy), %” </w:t>
      </w:r>
    </w:p>
    <w:p w14:paraId="75D5AE85" w14:textId="77777777" w:rsidR="00A57F5E" w:rsidRDefault="00A57F5E" w:rsidP="00E231B5">
      <w:pPr>
        <w:pStyle w:val="CommentText"/>
      </w:pPr>
    </w:p>
    <w:p w14:paraId="21951649" w14:textId="77777777" w:rsidR="00A57F5E" w:rsidRDefault="00A57F5E" w:rsidP="00E231B5">
      <w:pPr>
        <w:pStyle w:val="CommentText"/>
      </w:pPr>
      <w:r>
        <w:t>Also indicate whether chronic conditions are limited to those during the index pregnancy (e.g., “Chronic Conditions During This Pregnancy, %”), and whether the remaining three items apply to the index pregnancy only.</w:t>
      </w:r>
    </w:p>
    <w:p w14:paraId="6F84ACA2" w14:textId="77777777" w:rsidR="00A57F5E" w:rsidRDefault="00A57F5E" w:rsidP="00E231B5">
      <w:pPr>
        <w:pStyle w:val="CommentText"/>
      </w:pPr>
    </w:p>
    <w:p w14:paraId="4FDFB2F2" w14:textId="77777777" w:rsidR="00A57F5E" w:rsidRDefault="00A57F5E" w:rsidP="00E231B5">
      <w:pPr>
        <w:pStyle w:val="CommentText"/>
      </w:pPr>
    </w:p>
  </w:comment>
  <w:comment w:id="408" w:author="Gordon, Sarah H" w:date="2021-07-07T14:27:00Z" w:initials="GSH">
    <w:p w14:paraId="53E0BD90" w14:textId="32FE01CF" w:rsidR="00A57F5E" w:rsidRDefault="00A57F5E" w:rsidP="00E231B5">
      <w:pPr>
        <w:pStyle w:val="CommentText"/>
      </w:pPr>
      <w:r>
        <w:rPr>
          <w:rStyle w:val="CommentReference"/>
        </w:rPr>
        <w:annotationRef/>
      </w:r>
      <w:r>
        <w:t>These chronic conditions refer to those not developed during pregnancy but were pre-existing prior to becoming pregnant.  The unit of analysis is the birth so each of these characteristics is represented for each birth a woman may have had during the study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C7C69E" w15:done="0"/>
  <w15:commentEx w15:paraId="37250D77" w15:done="0"/>
  <w15:commentEx w15:paraId="4FDFB2F2" w15:done="0"/>
  <w15:commentEx w15:paraId="53E0BD90" w15:paraIdParent="4FDFB2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EAC16" w14:textId="77777777" w:rsidR="00A57F5E" w:rsidRDefault="00A57F5E">
      <w:pPr>
        <w:spacing w:after="0" w:line="240" w:lineRule="auto"/>
      </w:pPr>
      <w:r>
        <w:separator/>
      </w:r>
    </w:p>
  </w:endnote>
  <w:endnote w:type="continuationSeparator" w:id="0">
    <w:p w14:paraId="0CD3E623" w14:textId="77777777" w:rsidR="00A57F5E" w:rsidRDefault="00A57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vOT3f82cb7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F8BD" w14:textId="77777777" w:rsidR="00A57F5E" w:rsidRDefault="00A57F5E">
    <w:pPr>
      <w:pStyle w:val="Footer"/>
    </w:pPr>
  </w:p>
  <w:p w14:paraId="385F4998" w14:textId="77777777" w:rsidR="00A57F5E" w:rsidRDefault="00A57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4825F" w14:textId="77777777" w:rsidR="00A57F5E" w:rsidRDefault="00A57F5E">
      <w:pPr>
        <w:spacing w:after="0" w:line="240" w:lineRule="auto"/>
      </w:pPr>
      <w:r>
        <w:separator/>
      </w:r>
    </w:p>
  </w:footnote>
  <w:footnote w:type="continuationSeparator" w:id="0">
    <w:p w14:paraId="525F4FC5" w14:textId="77777777" w:rsidR="00A57F5E" w:rsidRDefault="00A57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396566"/>
      <w:docPartObj>
        <w:docPartGallery w:val="Page Numbers (Top of Page)"/>
        <w:docPartUnique/>
      </w:docPartObj>
    </w:sdtPr>
    <w:sdtEndPr>
      <w:rPr>
        <w:rFonts w:ascii="Courier New" w:hAnsi="Courier New" w:cs="Courier New"/>
        <w:noProof/>
      </w:rPr>
    </w:sdtEndPr>
    <w:sdtContent>
      <w:p w14:paraId="25BA6849" w14:textId="0AA2FF30" w:rsidR="00A57F5E" w:rsidRPr="00C456F0" w:rsidRDefault="00A57F5E">
        <w:pPr>
          <w:pStyle w:val="Header"/>
          <w:rPr>
            <w:rFonts w:ascii="Courier New" w:hAnsi="Courier New" w:cs="Courier New"/>
          </w:rPr>
        </w:pPr>
        <w:r w:rsidRPr="00C456F0">
          <w:rPr>
            <w:rFonts w:ascii="Courier New" w:hAnsi="Courier New" w:cs="Courier New"/>
          </w:rPr>
          <w:fldChar w:fldCharType="begin"/>
        </w:r>
        <w:r w:rsidRPr="00C456F0">
          <w:rPr>
            <w:rFonts w:ascii="Courier New" w:hAnsi="Courier New" w:cs="Courier New"/>
          </w:rPr>
          <w:instrText xml:space="preserve"> PAGE   \* MERGEFORMAT </w:instrText>
        </w:r>
        <w:r w:rsidRPr="00C456F0">
          <w:rPr>
            <w:rFonts w:ascii="Courier New" w:hAnsi="Courier New" w:cs="Courier New"/>
          </w:rPr>
          <w:fldChar w:fldCharType="separate"/>
        </w:r>
        <w:r w:rsidR="00B80975">
          <w:rPr>
            <w:rFonts w:ascii="Courier New" w:hAnsi="Courier New" w:cs="Courier New"/>
            <w:noProof/>
          </w:rPr>
          <w:t>13</w:t>
        </w:r>
        <w:r w:rsidRPr="00C456F0">
          <w:rPr>
            <w:rFonts w:ascii="Courier New" w:hAnsi="Courier New" w:cs="Courier New"/>
            <w:noProof/>
          </w:rPr>
          <w:fldChar w:fldCharType="end"/>
        </w:r>
      </w:p>
    </w:sdtContent>
  </w:sdt>
  <w:p w14:paraId="5EE43A25" w14:textId="78E50412" w:rsidR="00A57F5E" w:rsidRDefault="00A57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41AE4"/>
    <w:multiLevelType w:val="hybridMultilevel"/>
    <w:tmpl w:val="F0C67D94"/>
    <w:lvl w:ilvl="0" w:tplc="8AF0A8CA">
      <w:start w:val="9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rdon, Sarah H">
    <w15:presenceInfo w15:providerId="AD" w15:userId="S-1-5-21-848115496-1524922173-1168901340-951290"/>
  </w15:person>
  <w15:person w15:author="Abrahams, Donna">
    <w15:presenceInfo w15:providerId="AD" w15:userId="S::dabrahams@projecthope.org::bfe379c5-02f2-4309-92c2-a50981de5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EA2"/>
    <w:rsid w:val="00017A5D"/>
    <w:rsid w:val="00017C97"/>
    <w:rsid w:val="000213C4"/>
    <w:rsid w:val="00022562"/>
    <w:rsid w:val="00024DFC"/>
    <w:rsid w:val="00035B9E"/>
    <w:rsid w:val="00036492"/>
    <w:rsid w:val="00042808"/>
    <w:rsid w:val="00060D46"/>
    <w:rsid w:val="00064165"/>
    <w:rsid w:val="000713C9"/>
    <w:rsid w:val="0008067B"/>
    <w:rsid w:val="00081E14"/>
    <w:rsid w:val="00085A66"/>
    <w:rsid w:val="00086CC1"/>
    <w:rsid w:val="0009170D"/>
    <w:rsid w:val="00095B32"/>
    <w:rsid w:val="000961AF"/>
    <w:rsid w:val="000A2137"/>
    <w:rsid w:val="000A4403"/>
    <w:rsid w:val="000A588D"/>
    <w:rsid w:val="000A7F41"/>
    <w:rsid w:val="000C5520"/>
    <w:rsid w:val="000D2664"/>
    <w:rsid w:val="000E6592"/>
    <w:rsid w:val="000F1236"/>
    <w:rsid w:val="000F5762"/>
    <w:rsid w:val="00100563"/>
    <w:rsid w:val="00104593"/>
    <w:rsid w:val="00116CC4"/>
    <w:rsid w:val="001403E0"/>
    <w:rsid w:val="00144D2E"/>
    <w:rsid w:val="001543CB"/>
    <w:rsid w:val="001569B2"/>
    <w:rsid w:val="00166632"/>
    <w:rsid w:val="0016680E"/>
    <w:rsid w:val="00172516"/>
    <w:rsid w:val="00190BEB"/>
    <w:rsid w:val="001A4688"/>
    <w:rsid w:val="001B116A"/>
    <w:rsid w:val="001B3698"/>
    <w:rsid w:val="001B3AC7"/>
    <w:rsid w:val="001B738A"/>
    <w:rsid w:val="001B742F"/>
    <w:rsid w:val="001C5C39"/>
    <w:rsid w:val="001C6722"/>
    <w:rsid w:val="001D04CC"/>
    <w:rsid w:val="001E0570"/>
    <w:rsid w:val="001E2AC5"/>
    <w:rsid w:val="001E7E79"/>
    <w:rsid w:val="001F28B1"/>
    <w:rsid w:val="001F677A"/>
    <w:rsid w:val="0020168B"/>
    <w:rsid w:val="0021575C"/>
    <w:rsid w:val="00216378"/>
    <w:rsid w:val="00220FE0"/>
    <w:rsid w:val="00223C30"/>
    <w:rsid w:val="002352B2"/>
    <w:rsid w:val="00241709"/>
    <w:rsid w:val="00246524"/>
    <w:rsid w:val="00246645"/>
    <w:rsid w:val="00253A01"/>
    <w:rsid w:val="00257B49"/>
    <w:rsid w:val="00264A42"/>
    <w:rsid w:val="00282E85"/>
    <w:rsid w:val="00285872"/>
    <w:rsid w:val="002A1C67"/>
    <w:rsid w:val="002A3DE3"/>
    <w:rsid w:val="002A6998"/>
    <w:rsid w:val="002B2459"/>
    <w:rsid w:val="002C0ACA"/>
    <w:rsid w:val="002C584F"/>
    <w:rsid w:val="002D2514"/>
    <w:rsid w:val="002D78E9"/>
    <w:rsid w:val="002E1FE5"/>
    <w:rsid w:val="00300FF0"/>
    <w:rsid w:val="00307A61"/>
    <w:rsid w:val="003112B9"/>
    <w:rsid w:val="00314286"/>
    <w:rsid w:val="003259CF"/>
    <w:rsid w:val="003279A0"/>
    <w:rsid w:val="00334E88"/>
    <w:rsid w:val="00342DED"/>
    <w:rsid w:val="00351EEA"/>
    <w:rsid w:val="00353475"/>
    <w:rsid w:val="003602A9"/>
    <w:rsid w:val="00360F60"/>
    <w:rsid w:val="003627A8"/>
    <w:rsid w:val="003628CB"/>
    <w:rsid w:val="003678EC"/>
    <w:rsid w:val="0039179B"/>
    <w:rsid w:val="003C20C6"/>
    <w:rsid w:val="003C73E3"/>
    <w:rsid w:val="003D682C"/>
    <w:rsid w:val="003D6E9F"/>
    <w:rsid w:val="003E2CC3"/>
    <w:rsid w:val="003E7408"/>
    <w:rsid w:val="003F0000"/>
    <w:rsid w:val="003F02C6"/>
    <w:rsid w:val="003F145D"/>
    <w:rsid w:val="003F3488"/>
    <w:rsid w:val="003F4D6D"/>
    <w:rsid w:val="00403F17"/>
    <w:rsid w:val="00406D06"/>
    <w:rsid w:val="004222E1"/>
    <w:rsid w:val="00432FA6"/>
    <w:rsid w:val="00433D8C"/>
    <w:rsid w:val="00446C9F"/>
    <w:rsid w:val="00456651"/>
    <w:rsid w:val="0045691B"/>
    <w:rsid w:val="00461923"/>
    <w:rsid w:val="004665EB"/>
    <w:rsid w:val="00487CE4"/>
    <w:rsid w:val="00490225"/>
    <w:rsid w:val="0049188C"/>
    <w:rsid w:val="004A178C"/>
    <w:rsid w:val="004A1DB5"/>
    <w:rsid w:val="004A4B0A"/>
    <w:rsid w:val="004B108D"/>
    <w:rsid w:val="004C073F"/>
    <w:rsid w:val="004C0B63"/>
    <w:rsid w:val="004C4FDF"/>
    <w:rsid w:val="004D20B2"/>
    <w:rsid w:val="004D5C73"/>
    <w:rsid w:val="004E6E3C"/>
    <w:rsid w:val="0050525F"/>
    <w:rsid w:val="00507FDC"/>
    <w:rsid w:val="00510AF2"/>
    <w:rsid w:val="0052590F"/>
    <w:rsid w:val="00525F5B"/>
    <w:rsid w:val="0053210D"/>
    <w:rsid w:val="00533213"/>
    <w:rsid w:val="00534849"/>
    <w:rsid w:val="00536818"/>
    <w:rsid w:val="00537E00"/>
    <w:rsid w:val="00550994"/>
    <w:rsid w:val="005569EA"/>
    <w:rsid w:val="0057395A"/>
    <w:rsid w:val="00574A1F"/>
    <w:rsid w:val="00581A01"/>
    <w:rsid w:val="00594961"/>
    <w:rsid w:val="00596E03"/>
    <w:rsid w:val="005A0AB2"/>
    <w:rsid w:val="005A1722"/>
    <w:rsid w:val="005A1C76"/>
    <w:rsid w:val="005A7445"/>
    <w:rsid w:val="005B3737"/>
    <w:rsid w:val="005B3EF7"/>
    <w:rsid w:val="005B48F7"/>
    <w:rsid w:val="005C1BF7"/>
    <w:rsid w:val="005C3011"/>
    <w:rsid w:val="005C6258"/>
    <w:rsid w:val="005D00DA"/>
    <w:rsid w:val="005D2BE2"/>
    <w:rsid w:val="005D5ACD"/>
    <w:rsid w:val="005E0667"/>
    <w:rsid w:val="005F20FE"/>
    <w:rsid w:val="006035D0"/>
    <w:rsid w:val="006045C4"/>
    <w:rsid w:val="0060625A"/>
    <w:rsid w:val="006063A4"/>
    <w:rsid w:val="00611007"/>
    <w:rsid w:val="00612426"/>
    <w:rsid w:val="00613396"/>
    <w:rsid w:val="00621609"/>
    <w:rsid w:val="006258A0"/>
    <w:rsid w:val="00631541"/>
    <w:rsid w:val="0063477F"/>
    <w:rsid w:val="00641DED"/>
    <w:rsid w:val="006433EF"/>
    <w:rsid w:val="0065470D"/>
    <w:rsid w:val="00660578"/>
    <w:rsid w:val="00663683"/>
    <w:rsid w:val="00664741"/>
    <w:rsid w:val="006754DC"/>
    <w:rsid w:val="006854B1"/>
    <w:rsid w:val="00695167"/>
    <w:rsid w:val="00697201"/>
    <w:rsid w:val="006B73DE"/>
    <w:rsid w:val="006D0ED5"/>
    <w:rsid w:val="006D1873"/>
    <w:rsid w:val="006D42B7"/>
    <w:rsid w:val="006D5745"/>
    <w:rsid w:val="006E0D5D"/>
    <w:rsid w:val="006E4AE9"/>
    <w:rsid w:val="006E7F25"/>
    <w:rsid w:val="006F0207"/>
    <w:rsid w:val="006F51A8"/>
    <w:rsid w:val="006F5794"/>
    <w:rsid w:val="00706BB8"/>
    <w:rsid w:val="00707256"/>
    <w:rsid w:val="00722B84"/>
    <w:rsid w:val="00723862"/>
    <w:rsid w:val="0074170B"/>
    <w:rsid w:val="007475F2"/>
    <w:rsid w:val="0075515F"/>
    <w:rsid w:val="007578E7"/>
    <w:rsid w:val="00763EF5"/>
    <w:rsid w:val="00766A9A"/>
    <w:rsid w:val="0076739E"/>
    <w:rsid w:val="00775720"/>
    <w:rsid w:val="0077603A"/>
    <w:rsid w:val="00780CA9"/>
    <w:rsid w:val="00783BBF"/>
    <w:rsid w:val="00787503"/>
    <w:rsid w:val="00787A74"/>
    <w:rsid w:val="00794E52"/>
    <w:rsid w:val="007958AE"/>
    <w:rsid w:val="007A2256"/>
    <w:rsid w:val="007A2635"/>
    <w:rsid w:val="007A42D9"/>
    <w:rsid w:val="007C6713"/>
    <w:rsid w:val="007D1E7C"/>
    <w:rsid w:val="007D6984"/>
    <w:rsid w:val="007E3119"/>
    <w:rsid w:val="007E4737"/>
    <w:rsid w:val="007E569A"/>
    <w:rsid w:val="007E5A47"/>
    <w:rsid w:val="007F23F1"/>
    <w:rsid w:val="007F726F"/>
    <w:rsid w:val="0080145C"/>
    <w:rsid w:val="00801A45"/>
    <w:rsid w:val="0081023A"/>
    <w:rsid w:val="008106D8"/>
    <w:rsid w:val="0081126E"/>
    <w:rsid w:val="00813D94"/>
    <w:rsid w:val="00815A86"/>
    <w:rsid w:val="00825400"/>
    <w:rsid w:val="008279AD"/>
    <w:rsid w:val="00827D4D"/>
    <w:rsid w:val="00831298"/>
    <w:rsid w:val="00833EC1"/>
    <w:rsid w:val="00837EB6"/>
    <w:rsid w:val="00837FA3"/>
    <w:rsid w:val="008433AE"/>
    <w:rsid w:val="0084565B"/>
    <w:rsid w:val="00846E58"/>
    <w:rsid w:val="00863734"/>
    <w:rsid w:val="00871E28"/>
    <w:rsid w:val="00874C0F"/>
    <w:rsid w:val="00874C67"/>
    <w:rsid w:val="0089412E"/>
    <w:rsid w:val="008951AA"/>
    <w:rsid w:val="008954F1"/>
    <w:rsid w:val="008B407F"/>
    <w:rsid w:val="008B6800"/>
    <w:rsid w:val="008D304A"/>
    <w:rsid w:val="008D346D"/>
    <w:rsid w:val="008D5039"/>
    <w:rsid w:val="008D5086"/>
    <w:rsid w:val="008E500A"/>
    <w:rsid w:val="008F09CD"/>
    <w:rsid w:val="008F40BB"/>
    <w:rsid w:val="008F494B"/>
    <w:rsid w:val="00905EA2"/>
    <w:rsid w:val="00915E5A"/>
    <w:rsid w:val="00915FBF"/>
    <w:rsid w:val="00916485"/>
    <w:rsid w:val="00925904"/>
    <w:rsid w:val="00930147"/>
    <w:rsid w:val="0093107E"/>
    <w:rsid w:val="00932881"/>
    <w:rsid w:val="00934333"/>
    <w:rsid w:val="00946703"/>
    <w:rsid w:val="00965821"/>
    <w:rsid w:val="009725CF"/>
    <w:rsid w:val="00973CE1"/>
    <w:rsid w:val="009768DC"/>
    <w:rsid w:val="00980CF9"/>
    <w:rsid w:val="00986285"/>
    <w:rsid w:val="009904C9"/>
    <w:rsid w:val="009C4AAD"/>
    <w:rsid w:val="009C516D"/>
    <w:rsid w:val="009D02F4"/>
    <w:rsid w:val="009D395B"/>
    <w:rsid w:val="009D4553"/>
    <w:rsid w:val="009D641F"/>
    <w:rsid w:val="009D7956"/>
    <w:rsid w:val="009E4A6A"/>
    <w:rsid w:val="009E7577"/>
    <w:rsid w:val="009E7E41"/>
    <w:rsid w:val="009F1F1B"/>
    <w:rsid w:val="009F3718"/>
    <w:rsid w:val="00A0303B"/>
    <w:rsid w:val="00A03CE5"/>
    <w:rsid w:val="00A21D66"/>
    <w:rsid w:val="00A230D7"/>
    <w:rsid w:val="00A2588D"/>
    <w:rsid w:val="00A27834"/>
    <w:rsid w:val="00A34E69"/>
    <w:rsid w:val="00A3563D"/>
    <w:rsid w:val="00A41E3A"/>
    <w:rsid w:val="00A42864"/>
    <w:rsid w:val="00A46D3A"/>
    <w:rsid w:val="00A504A3"/>
    <w:rsid w:val="00A5220E"/>
    <w:rsid w:val="00A53CDB"/>
    <w:rsid w:val="00A57F5E"/>
    <w:rsid w:val="00A62708"/>
    <w:rsid w:val="00A632B3"/>
    <w:rsid w:val="00A63EB2"/>
    <w:rsid w:val="00A66F3D"/>
    <w:rsid w:val="00A67170"/>
    <w:rsid w:val="00A775AB"/>
    <w:rsid w:val="00A85CC8"/>
    <w:rsid w:val="00A921EE"/>
    <w:rsid w:val="00A96D71"/>
    <w:rsid w:val="00AA5156"/>
    <w:rsid w:val="00AA6523"/>
    <w:rsid w:val="00AB07FF"/>
    <w:rsid w:val="00AB28F4"/>
    <w:rsid w:val="00AB5C19"/>
    <w:rsid w:val="00AB7899"/>
    <w:rsid w:val="00AC0C55"/>
    <w:rsid w:val="00AC45EE"/>
    <w:rsid w:val="00AC6768"/>
    <w:rsid w:val="00AE380A"/>
    <w:rsid w:val="00AE4C45"/>
    <w:rsid w:val="00AE663A"/>
    <w:rsid w:val="00AE68C7"/>
    <w:rsid w:val="00AF14E1"/>
    <w:rsid w:val="00AF3CDE"/>
    <w:rsid w:val="00AF5156"/>
    <w:rsid w:val="00B21179"/>
    <w:rsid w:val="00B2554C"/>
    <w:rsid w:val="00B30EB8"/>
    <w:rsid w:val="00B31468"/>
    <w:rsid w:val="00B339A3"/>
    <w:rsid w:val="00B34ECD"/>
    <w:rsid w:val="00B377AB"/>
    <w:rsid w:val="00B46D72"/>
    <w:rsid w:val="00B47A7B"/>
    <w:rsid w:val="00B56DFF"/>
    <w:rsid w:val="00B61FA2"/>
    <w:rsid w:val="00B724C5"/>
    <w:rsid w:val="00B7299A"/>
    <w:rsid w:val="00B75856"/>
    <w:rsid w:val="00B75D9D"/>
    <w:rsid w:val="00B7742D"/>
    <w:rsid w:val="00B80975"/>
    <w:rsid w:val="00B9714D"/>
    <w:rsid w:val="00BB21D3"/>
    <w:rsid w:val="00BB42FF"/>
    <w:rsid w:val="00BC0A05"/>
    <w:rsid w:val="00BC7336"/>
    <w:rsid w:val="00BD2790"/>
    <w:rsid w:val="00BD3922"/>
    <w:rsid w:val="00BD6F94"/>
    <w:rsid w:val="00BE028F"/>
    <w:rsid w:val="00BE1601"/>
    <w:rsid w:val="00BE1FBF"/>
    <w:rsid w:val="00BE5587"/>
    <w:rsid w:val="00BF0290"/>
    <w:rsid w:val="00BF3AE0"/>
    <w:rsid w:val="00C15691"/>
    <w:rsid w:val="00C15FEF"/>
    <w:rsid w:val="00C20AC5"/>
    <w:rsid w:val="00C3616F"/>
    <w:rsid w:val="00C42D62"/>
    <w:rsid w:val="00C456F0"/>
    <w:rsid w:val="00C464E4"/>
    <w:rsid w:val="00C46928"/>
    <w:rsid w:val="00C5042B"/>
    <w:rsid w:val="00C51111"/>
    <w:rsid w:val="00C54B86"/>
    <w:rsid w:val="00C60512"/>
    <w:rsid w:val="00C61F44"/>
    <w:rsid w:val="00C656E0"/>
    <w:rsid w:val="00C82F4A"/>
    <w:rsid w:val="00C84F59"/>
    <w:rsid w:val="00C90074"/>
    <w:rsid w:val="00C94678"/>
    <w:rsid w:val="00C968B5"/>
    <w:rsid w:val="00C971FE"/>
    <w:rsid w:val="00C9756F"/>
    <w:rsid w:val="00CB4506"/>
    <w:rsid w:val="00CC2BA9"/>
    <w:rsid w:val="00CC45A8"/>
    <w:rsid w:val="00CC51D5"/>
    <w:rsid w:val="00CC7B18"/>
    <w:rsid w:val="00CD5142"/>
    <w:rsid w:val="00CF0DBB"/>
    <w:rsid w:val="00CF4B5A"/>
    <w:rsid w:val="00CF5931"/>
    <w:rsid w:val="00D012B6"/>
    <w:rsid w:val="00D047DD"/>
    <w:rsid w:val="00D178B4"/>
    <w:rsid w:val="00D205FC"/>
    <w:rsid w:val="00D21743"/>
    <w:rsid w:val="00D22EDA"/>
    <w:rsid w:val="00D24172"/>
    <w:rsid w:val="00D249EF"/>
    <w:rsid w:val="00D2757E"/>
    <w:rsid w:val="00D34A87"/>
    <w:rsid w:val="00D5331A"/>
    <w:rsid w:val="00D54AF3"/>
    <w:rsid w:val="00D55873"/>
    <w:rsid w:val="00D67E10"/>
    <w:rsid w:val="00D821A4"/>
    <w:rsid w:val="00D93870"/>
    <w:rsid w:val="00DA10A4"/>
    <w:rsid w:val="00DB4FD1"/>
    <w:rsid w:val="00DB67D3"/>
    <w:rsid w:val="00DC3E09"/>
    <w:rsid w:val="00DD3F5F"/>
    <w:rsid w:val="00DF604F"/>
    <w:rsid w:val="00E025A0"/>
    <w:rsid w:val="00E1105D"/>
    <w:rsid w:val="00E231B5"/>
    <w:rsid w:val="00E405DE"/>
    <w:rsid w:val="00E51C9E"/>
    <w:rsid w:val="00E53A7D"/>
    <w:rsid w:val="00E576FA"/>
    <w:rsid w:val="00E670CC"/>
    <w:rsid w:val="00E748AF"/>
    <w:rsid w:val="00E76D6A"/>
    <w:rsid w:val="00E8271D"/>
    <w:rsid w:val="00E922CA"/>
    <w:rsid w:val="00E95363"/>
    <w:rsid w:val="00E95831"/>
    <w:rsid w:val="00EA7A58"/>
    <w:rsid w:val="00EB1602"/>
    <w:rsid w:val="00EB77F7"/>
    <w:rsid w:val="00EC36B4"/>
    <w:rsid w:val="00EC635F"/>
    <w:rsid w:val="00ED466E"/>
    <w:rsid w:val="00ED4B5B"/>
    <w:rsid w:val="00ED768E"/>
    <w:rsid w:val="00EE1B71"/>
    <w:rsid w:val="00EE22AE"/>
    <w:rsid w:val="00EE22B3"/>
    <w:rsid w:val="00EF03F7"/>
    <w:rsid w:val="00EF1769"/>
    <w:rsid w:val="00F1037E"/>
    <w:rsid w:val="00F148A4"/>
    <w:rsid w:val="00F30BF1"/>
    <w:rsid w:val="00F30F4B"/>
    <w:rsid w:val="00F32CF0"/>
    <w:rsid w:val="00F4465E"/>
    <w:rsid w:val="00F53F60"/>
    <w:rsid w:val="00F560EF"/>
    <w:rsid w:val="00F611DD"/>
    <w:rsid w:val="00F653E1"/>
    <w:rsid w:val="00F65C37"/>
    <w:rsid w:val="00F7217C"/>
    <w:rsid w:val="00F74A10"/>
    <w:rsid w:val="00F76AA6"/>
    <w:rsid w:val="00F76F2B"/>
    <w:rsid w:val="00F90481"/>
    <w:rsid w:val="00F94C79"/>
    <w:rsid w:val="00FA157F"/>
    <w:rsid w:val="00FA25E1"/>
    <w:rsid w:val="00FA276A"/>
    <w:rsid w:val="00FB549E"/>
    <w:rsid w:val="00FB6F89"/>
    <w:rsid w:val="00FC073D"/>
    <w:rsid w:val="00FC3E26"/>
    <w:rsid w:val="00FE1872"/>
    <w:rsid w:val="00FE2063"/>
    <w:rsid w:val="00FF169B"/>
    <w:rsid w:val="00FF3A9B"/>
    <w:rsid w:val="00FF478B"/>
    <w:rsid w:val="00FF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0E9AB4"/>
  <w15:chartTrackingRefBased/>
  <w15:docId w15:val="{378BD92E-A9CC-48D5-AEE2-E7B1F880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2808"/>
    <w:rPr>
      <w:sz w:val="16"/>
      <w:szCs w:val="16"/>
    </w:rPr>
  </w:style>
  <w:style w:type="paragraph" w:styleId="CommentText">
    <w:name w:val="annotation text"/>
    <w:basedOn w:val="Normal"/>
    <w:link w:val="CommentTextChar"/>
    <w:uiPriority w:val="99"/>
    <w:unhideWhenUsed/>
    <w:rsid w:val="00042808"/>
    <w:pPr>
      <w:spacing w:line="240" w:lineRule="auto"/>
    </w:pPr>
    <w:rPr>
      <w:sz w:val="20"/>
      <w:szCs w:val="20"/>
    </w:rPr>
  </w:style>
  <w:style w:type="character" w:customStyle="1" w:styleId="CommentTextChar">
    <w:name w:val="Comment Text Char"/>
    <w:basedOn w:val="DefaultParagraphFont"/>
    <w:link w:val="CommentText"/>
    <w:uiPriority w:val="99"/>
    <w:rsid w:val="00042808"/>
    <w:rPr>
      <w:sz w:val="20"/>
      <w:szCs w:val="20"/>
    </w:rPr>
  </w:style>
  <w:style w:type="paragraph" w:styleId="CommentSubject">
    <w:name w:val="annotation subject"/>
    <w:basedOn w:val="CommentText"/>
    <w:next w:val="CommentText"/>
    <w:link w:val="CommentSubjectChar"/>
    <w:uiPriority w:val="99"/>
    <w:semiHidden/>
    <w:unhideWhenUsed/>
    <w:rsid w:val="00042808"/>
    <w:rPr>
      <w:b/>
      <w:bCs/>
    </w:rPr>
  </w:style>
  <w:style w:type="character" w:customStyle="1" w:styleId="CommentSubjectChar">
    <w:name w:val="Comment Subject Char"/>
    <w:basedOn w:val="CommentTextChar"/>
    <w:link w:val="CommentSubject"/>
    <w:uiPriority w:val="99"/>
    <w:semiHidden/>
    <w:rsid w:val="00042808"/>
    <w:rPr>
      <w:b/>
      <w:bCs/>
      <w:sz w:val="20"/>
      <w:szCs w:val="20"/>
    </w:rPr>
  </w:style>
  <w:style w:type="paragraph" w:styleId="BalloonText">
    <w:name w:val="Balloon Text"/>
    <w:basedOn w:val="Normal"/>
    <w:link w:val="BalloonTextChar"/>
    <w:uiPriority w:val="99"/>
    <w:semiHidden/>
    <w:unhideWhenUsed/>
    <w:rsid w:val="00042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808"/>
    <w:rPr>
      <w:rFonts w:ascii="Segoe UI" w:hAnsi="Segoe UI" w:cs="Segoe UI"/>
      <w:sz w:val="18"/>
      <w:szCs w:val="18"/>
    </w:rPr>
  </w:style>
  <w:style w:type="table" w:styleId="TableGrid">
    <w:name w:val="Table Grid"/>
    <w:basedOn w:val="TableNormal"/>
    <w:uiPriority w:val="39"/>
    <w:rsid w:val="00BE1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E1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FBF"/>
  </w:style>
  <w:style w:type="paragraph" w:styleId="ListParagraph">
    <w:name w:val="List Paragraph"/>
    <w:basedOn w:val="Normal"/>
    <w:uiPriority w:val="34"/>
    <w:qFormat/>
    <w:rsid w:val="00BE1FBF"/>
    <w:pPr>
      <w:ind w:left="720"/>
      <w:contextualSpacing/>
    </w:pPr>
  </w:style>
  <w:style w:type="paragraph" w:styleId="Bibliography">
    <w:name w:val="Bibliography"/>
    <w:basedOn w:val="Normal"/>
    <w:next w:val="Normal"/>
    <w:uiPriority w:val="37"/>
    <w:unhideWhenUsed/>
    <w:rsid w:val="005D5ACD"/>
    <w:pPr>
      <w:tabs>
        <w:tab w:val="left" w:pos="504"/>
      </w:tabs>
      <w:spacing w:after="240" w:line="240" w:lineRule="auto"/>
      <w:ind w:left="504" w:hanging="504"/>
    </w:pPr>
  </w:style>
  <w:style w:type="character" w:styleId="Hyperlink">
    <w:name w:val="Hyperlink"/>
    <w:basedOn w:val="DefaultParagraphFont"/>
    <w:uiPriority w:val="99"/>
    <w:unhideWhenUsed/>
    <w:rsid w:val="0021575C"/>
    <w:rPr>
      <w:color w:val="0563C1" w:themeColor="hyperlink"/>
      <w:u w:val="single"/>
    </w:rPr>
  </w:style>
  <w:style w:type="character" w:customStyle="1" w:styleId="UnresolvedMention1">
    <w:name w:val="Unresolved Mention1"/>
    <w:basedOn w:val="DefaultParagraphFont"/>
    <w:uiPriority w:val="99"/>
    <w:semiHidden/>
    <w:unhideWhenUsed/>
    <w:rsid w:val="0021575C"/>
    <w:rPr>
      <w:color w:val="605E5C"/>
      <w:shd w:val="clear" w:color="auto" w:fill="E1DFDD"/>
    </w:rPr>
  </w:style>
  <w:style w:type="character" w:styleId="FollowedHyperlink">
    <w:name w:val="FollowedHyperlink"/>
    <w:basedOn w:val="DefaultParagraphFont"/>
    <w:uiPriority w:val="99"/>
    <w:semiHidden/>
    <w:unhideWhenUsed/>
    <w:rsid w:val="0081126E"/>
    <w:rPr>
      <w:color w:val="954F72" w:themeColor="followedHyperlink"/>
      <w:u w:val="single"/>
    </w:rPr>
  </w:style>
  <w:style w:type="paragraph" w:styleId="Header">
    <w:name w:val="header"/>
    <w:basedOn w:val="Normal"/>
    <w:link w:val="HeaderChar"/>
    <w:uiPriority w:val="99"/>
    <w:unhideWhenUsed/>
    <w:rsid w:val="00F3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2260">
      <w:bodyDiv w:val="1"/>
      <w:marLeft w:val="0"/>
      <w:marRight w:val="0"/>
      <w:marTop w:val="0"/>
      <w:marBottom w:val="0"/>
      <w:divBdr>
        <w:top w:val="none" w:sz="0" w:space="0" w:color="auto"/>
        <w:left w:val="none" w:sz="0" w:space="0" w:color="auto"/>
        <w:bottom w:val="none" w:sz="0" w:space="0" w:color="auto"/>
        <w:right w:val="none" w:sz="0" w:space="0" w:color="auto"/>
      </w:divBdr>
    </w:div>
    <w:div w:id="69083716">
      <w:bodyDiv w:val="1"/>
      <w:marLeft w:val="0"/>
      <w:marRight w:val="0"/>
      <w:marTop w:val="0"/>
      <w:marBottom w:val="0"/>
      <w:divBdr>
        <w:top w:val="none" w:sz="0" w:space="0" w:color="auto"/>
        <w:left w:val="none" w:sz="0" w:space="0" w:color="auto"/>
        <w:bottom w:val="none" w:sz="0" w:space="0" w:color="auto"/>
        <w:right w:val="none" w:sz="0" w:space="0" w:color="auto"/>
      </w:divBdr>
      <w:divsChild>
        <w:div w:id="10634544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2307115">
              <w:marLeft w:val="0"/>
              <w:marRight w:val="0"/>
              <w:marTop w:val="0"/>
              <w:marBottom w:val="0"/>
              <w:divBdr>
                <w:top w:val="none" w:sz="0" w:space="0" w:color="auto"/>
                <w:left w:val="none" w:sz="0" w:space="0" w:color="auto"/>
                <w:bottom w:val="none" w:sz="0" w:space="0" w:color="auto"/>
                <w:right w:val="none" w:sz="0" w:space="0" w:color="auto"/>
              </w:divBdr>
              <w:divsChild>
                <w:div w:id="2147311427">
                  <w:marLeft w:val="0"/>
                  <w:marRight w:val="0"/>
                  <w:marTop w:val="0"/>
                  <w:marBottom w:val="0"/>
                  <w:divBdr>
                    <w:top w:val="none" w:sz="0" w:space="0" w:color="auto"/>
                    <w:left w:val="none" w:sz="0" w:space="0" w:color="auto"/>
                    <w:bottom w:val="none" w:sz="0" w:space="0" w:color="auto"/>
                    <w:right w:val="none" w:sz="0" w:space="0" w:color="auto"/>
                  </w:divBdr>
                  <w:divsChild>
                    <w:div w:id="9323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6232">
      <w:bodyDiv w:val="1"/>
      <w:marLeft w:val="0"/>
      <w:marRight w:val="0"/>
      <w:marTop w:val="0"/>
      <w:marBottom w:val="0"/>
      <w:divBdr>
        <w:top w:val="none" w:sz="0" w:space="0" w:color="auto"/>
        <w:left w:val="none" w:sz="0" w:space="0" w:color="auto"/>
        <w:bottom w:val="none" w:sz="0" w:space="0" w:color="auto"/>
        <w:right w:val="none" w:sz="0" w:space="0" w:color="auto"/>
      </w:divBdr>
    </w:div>
    <w:div w:id="1257711597">
      <w:bodyDiv w:val="1"/>
      <w:marLeft w:val="0"/>
      <w:marRight w:val="0"/>
      <w:marTop w:val="0"/>
      <w:marBottom w:val="0"/>
      <w:divBdr>
        <w:top w:val="none" w:sz="0" w:space="0" w:color="auto"/>
        <w:left w:val="none" w:sz="0" w:space="0" w:color="auto"/>
        <w:bottom w:val="none" w:sz="0" w:space="0" w:color="auto"/>
        <w:right w:val="none" w:sz="0" w:space="0" w:color="auto"/>
      </w:divBdr>
    </w:div>
    <w:div w:id="1308629063">
      <w:bodyDiv w:val="1"/>
      <w:marLeft w:val="0"/>
      <w:marRight w:val="0"/>
      <w:marTop w:val="0"/>
      <w:marBottom w:val="0"/>
      <w:divBdr>
        <w:top w:val="none" w:sz="0" w:space="0" w:color="auto"/>
        <w:left w:val="none" w:sz="0" w:space="0" w:color="auto"/>
        <w:bottom w:val="none" w:sz="0" w:space="0" w:color="auto"/>
        <w:right w:val="none" w:sz="0" w:space="0" w:color="auto"/>
      </w:divBdr>
    </w:div>
    <w:div w:id="138702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050192D31B1945A7CE165A5E8DB420" ma:contentTypeVersion="13" ma:contentTypeDescription="Create a new document." ma:contentTypeScope="" ma:versionID="b6ff829ba2a74a1676751bcdda064731">
  <xsd:schema xmlns:xsd="http://www.w3.org/2001/XMLSchema" xmlns:xs="http://www.w3.org/2001/XMLSchema" xmlns:p="http://schemas.microsoft.com/office/2006/metadata/properties" xmlns:ns3="06131819-de53-4057-8a6c-27518fa29e1d" xmlns:ns4="63df3d0b-1cf4-4348-be42-b2233f6fb450" targetNamespace="http://schemas.microsoft.com/office/2006/metadata/properties" ma:root="true" ma:fieldsID="57adc40a04ea47bad308dc1c6ca1546b" ns3:_="" ns4:_="">
    <xsd:import namespace="06131819-de53-4057-8a6c-27518fa29e1d"/>
    <xsd:import namespace="63df3d0b-1cf4-4348-be42-b2233f6fb4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31819-de53-4057-8a6c-27518fa29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df3d0b-1cf4-4348-be42-b2233f6fb4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A341-3035-4C2E-89F6-B37CEE25E02E}">
  <ds:schemaRefs>
    <ds:schemaRef ds:uri="http://schemas.microsoft.com/sharepoint/v3/contenttype/forms"/>
  </ds:schemaRefs>
</ds:datastoreItem>
</file>

<file path=customXml/itemProps2.xml><?xml version="1.0" encoding="utf-8"?>
<ds:datastoreItem xmlns:ds="http://schemas.openxmlformats.org/officeDocument/2006/customXml" ds:itemID="{D72198BC-61CD-409D-A249-6F900F66315E}">
  <ds:schemaRefs>
    <ds:schemaRef ds:uri="http://www.w3.org/XML/1998/namespace"/>
    <ds:schemaRef ds:uri="http://schemas.microsoft.com/office/infopath/2007/PartnerControls"/>
    <ds:schemaRef ds:uri="http://schemas.microsoft.com/office/2006/metadata/properties"/>
    <ds:schemaRef ds:uri="http://purl.org/dc/dcmitype/"/>
    <ds:schemaRef ds:uri="http://schemas.microsoft.com/office/2006/documentManagement/types"/>
    <ds:schemaRef ds:uri="06131819-de53-4057-8a6c-27518fa29e1d"/>
    <ds:schemaRef ds:uri="http://schemas.openxmlformats.org/package/2006/metadata/core-properties"/>
    <ds:schemaRef ds:uri="63df3d0b-1cf4-4348-be42-b2233f6fb450"/>
    <ds:schemaRef ds:uri="http://purl.org/dc/terms/"/>
    <ds:schemaRef ds:uri="http://purl.org/dc/elements/1.1/"/>
  </ds:schemaRefs>
</ds:datastoreItem>
</file>

<file path=customXml/itemProps3.xml><?xml version="1.0" encoding="utf-8"?>
<ds:datastoreItem xmlns:ds="http://schemas.openxmlformats.org/officeDocument/2006/customXml" ds:itemID="{0669AA31-04D6-4857-9D1A-92F541A6E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31819-de53-4057-8a6c-27518fa29e1d"/>
    <ds:schemaRef ds:uri="63df3d0b-1cf4-4348-be42-b2233f6fb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48ACA0-41B5-4DD0-A499-B3BB9BDA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28</Pages>
  <Words>13032</Words>
  <Characters>74287</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87145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Sarah H</dc:creator>
  <cp:keywords/>
  <dc:description/>
  <cp:lastModifiedBy>Gordon, Sarah H</cp:lastModifiedBy>
  <cp:revision>32</cp:revision>
  <dcterms:created xsi:type="dcterms:W3CDTF">2021-07-07T14:54:00Z</dcterms:created>
  <dcterms:modified xsi:type="dcterms:W3CDTF">2021-07-09T17:44:00Z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0x01010013050192D31B1945A7CE165A5E8DB420</vt:lpwstr>
  </property>
  <property fmtid="{D5CDD505-2E9C-101B-9397-08002B2CF9AE}" pid="3" name="ZOTERO_PREF_1">
    <vt:lpwstr>&lt;data data-version="3" zotero-version="5.0.96.2"&gt;&lt;session id="OxqUjFnS"/&gt;&lt;style id="http://www.zotero.org/styles/jama" hasBibliography="1" bibliographyStyleHasBeenSet="1"/&gt;&lt;prefs&gt;&lt;pref name="fieldType" value="Field"/&gt;&lt;/prefs&gt;&lt;/data&gt;</vt:lpwstr>
  </property>
</Properties>
</file>